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40" w:before="280" w:line="360" w:lineRule="auto"/>
        <w:rPr>
          <w:b w:val="1"/>
          <w:color w:val="000000"/>
          <w:sz w:val="26"/>
          <w:szCs w:val="26"/>
        </w:rPr>
      </w:pPr>
      <w:bookmarkStart w:colFirst="0" w:colLast="0" w:name="_trtoc8uz5x5k" w:id="0"/>
      <w:bookmarkEnd w:id="0"/>
      <w:r w:rsidDel="00000000" w:rsidR="00000000" w:rsidRPr="00000000">
        <w:rPr>
          <w:b w:val="1"/>
          <w:color w:val="000000"/>
          <w:sz w:val="26"/>
          <w:szCs w:val="26"/>
          <w:rtl w:val="0"/>
        </w:rPr>
        <w:t xml:space="preserve"> 3.3.1 Đặc tả use case Quản lý đăng nhập</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650"/>
        <w:gridCol w:w="5790"/>
        <w:tblGridChange w:id="0">
          <w:tblGrid>
            <w:gridCol w:w="1410"/>
            <w:gridCol w:w="1650"/>
            <w:gridCol w:w="579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4">
            <w:pPr>
              <w:spacing w:before="240" w:line="360" w:lineRule="auto"/>
              <w:rPr>
                <w:sz w:val="26"/>
                <w:szCs w:val="26"/>
              </w:rPr>
            </w:pPr>
            <w:r w:rsidDel="00000000" w:rsidR="00000000" w:rsidRPr="00000000">
              <w:rPr>
                <w:sz w:val="26"/>
                <w:szCs w:val="26"/>
                <w:rtl w:val="0"/>
              </w:rPr>
              <w:t xml:space="preserve">Đăng nhập</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5">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7">
            <w:pPr>
              <w:spacing w:before="240" w:line="360" w:lineRule="auto"/>
              <w:rPr>
                <w:sz w:val="26"/>
                <w:szCs w:val="26"/>
              </w:rPr>
            </w:pPr>
            <w:r w:rsidDel="00000000" w:rsidR="00000000" w:rsidRPr="00000000">
              <w:rPr>
                <w:sz w:val="26"/>
                <w:szCs w:val="26"/>
                <w:rtl w:val="0"/>
              </w:rPr>
              <w:t xml:space="preserve">Thành viên, Quản lý</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8">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spacing w:before="240" w:line="360" w:lineRule="auto"/>
              <w:rPr>
                <w:sz w:val="26"/>
                <w:szCs w:val="26"/>
              </w:rPr>
            </w:pPr>
            <w:r w:rsidDel="00000000" w:rsidR="00000000" w:rsidRPr="00000000">
              <w:rPr>
                <w:sz w:val="26"/>
                <w:szCs w:val="26"/>
                <w:rtl w:val="0"/>
              </w:rPr>
              <w:t xml:space="preserve">Use case này cho phép Khách hàng/Quản lý đăng nhập vào tài khoản của mình để sử dụng chức năng của mình.</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spacing w:before="240" w:line="360" w:lineRule="auto"/>
              <w:rPr>
                <w:sz w:val="26"/>
                <w:szCs w:val="26"/>
              </w:rPr>
            </w:pPr>
            <w:r w:rsidDel="00000000" w:rsidR="00000000" w:rsidRPr="00000000">
              <w:rPr>
                <w:sz w:val="26"/>
                <w:szCs w:val="26"/>
                <w:rtl w:val="0"/>
              </w:rPr>
              <w:t xml:space="preserve">Đã có tài khoản trong hệ thống.</w:t>
            </w:r>
          </w:p>
        </w:tc>
      </w:tr>
      <w:tr>
        <w:trPr>
          <w:cantSplit w:val="0"/>
          <w:trHeight w:val="38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spacing w:before="240" w:line="360" w:lineRule="auto"/>
              <w:rPr>
                <w:sz w:val="26"/>
                <w:szCs w:val="26"/>
              </w:rPr>
            </w:pPr>
            <w:r w:rsidDel="00000000" w:rsidR="00000000" w:rsidRPr="00000000">
              <w:rPr>
                <w:sz w:val="26"/>
                <w:szCs w:val="26"/>
                <w:rtl w:val="0"/>
              </w:rPr>
              <w:t xml:space="preserve">1. Use case này bắt đầu khi người dùng muốn đăng nhập và hệ thống.</w:t>
            </w:r>
          </w:p>
          <w:p w:rsidR="00000000" w:rsidDel="00000000" w:rsidP="00000000" w:rsidRDefault="00000000" w:rsidRPr="00000000" w14:paraId="00000011">
            <w:pPr>
              <w:spacing w:before="240" w:line="360" w:lineRule="auto"/>
              <w:rPr>
                <w:sz w:val="26"/>
                <w:szCs w:val="26"/>
              </w:rPr>
            </w:pPr>
            <w:r w:rsidDel="00000000" w:rsidR="00000000" w:rsidRPr="00000000">
              <w:rPr>
                <w:sz w:val="26"/>
                <w:szCs w:val="26"/>
                <w:rtl w:val="0"/>
              </w:rPr>
              <w:t xml:space="preserve">2. Hệ thống yêu cầu người dùng nhập tên đăng nhập và mật khẩu.</w:t>
            </w:r>
          </w:p>
          <w:p w:rsidR="00000000" w:rsidDel="00000000" w:rsidP="00000000" w:rsidRDefault="00000000" w:rsidRPr="00000000" w14:paraId="00000012">
            <w:pPr>
              <w:spacing w:before="240" w:line="360" w:lineRule="auto"/>
              <w:rPr>
                <w:sz w:val="26"/>
                <w:szCs w:val="26"/>
              </w:rPr>
            </w:pPr>
            <w:r w:rsidDel="00000000" w:rsidR="00000000" w:rsidRPr="00000000">
              <w:rPr>
                <w:sz w:val="26"/>
                <w:szCs w:val="26"/>
                <w:rtl w:val="0"/>
              </w:rPr>
              <w:t xml:space="preserve">3. Người dùng nhập tên đăng nhập và mật khẩu.</w:t>
            </w:r>
          </w:p>
          <w:p w:rsidR="00000000" w:rsidDel="00000000" w:rsidP="00000000" w:rsidRDefault="00000000" w:rsidRPr="00000000" w14:paraId="00000013">
            <w:pPr>
              <w:spacing w:before="240" w:line="360" w:lineRule="auto"/>
              <w:rPr>
                <w:sz w:val="26"/>
                <w:szCs w:val="26"/>
              </w:rPr>
            </w:pPr>
            <w:r w:rsidDel="00000000" w:rsidR="00000000" w:rsidRPr="00000000">
              <w:rPr>
                <w:sz w:val="26"/>
                <w:szCs w:val="26"/>
                <w:rtl w:val="0"/>
              </w:rPr>
              <w:t xml:space="preserve">4. Hệ thống sẽ kiểm tra tên đăng nhập và mật khẩu của người dùng và cho phép người dùng đăng nhập vào hệ thống.</w:t>
            </w:r>
          </w:p>
        </w:tc>
      </w:tr>
      <w:tr>
        <w:trPr>
          <w:cantSplit w:val="0"/>
          <w:trHeight w:val="36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spacing w:before="240" w:line="360" w:lineRule="auto"/>
              <w:rPr>
                <w:sz w:val="26"/>
                <w:szCs w:val="26"/>
              </w:rPr>
            </w:pPr>
            <w:r w:rsidDel="00000000" w:rsidR="00000000" w:rsidRPr="00000000">
              <w:rPr>
                <w:sz w:val="26"/>
                <w:szCs w:val="26"/>
                <w:rtl w:val="0"/>
              </w:rPr>
              <w:t xml:space="preserve">+ Nếu trong dòng sự kiện chính người dùng nhập sai tên đăng nhập hoặc mật khẩu giao diện sẽ trở lại giao diện đăng nhập và thông báo lỗi.</w:t>
            </w:r>
          </w:p>
          <w:p w:rsidR="00000000" w:rsidDel="00000000" w:rsidP="00000000" w:rsidRDefault="00000000" w:rsidRPr="00000000" w14:paraId="00000017">
            <w:pPr>
              <w:spacing w:before="240" w:line="360" w:lineRule="auto"/>
              <w:rPr>
                <w:sz w:val="26"/>
                <w:szCs w:val="26"/>
              </w:rPr>
            </w:pPr>
            <w:r w:rsidDel="00000000" w:rsidR="00000000" w:rsidRPr="00000000">
              <w:rPr>
                <w:sz w:val="26"/>
                <w:szCs w:val="26"/>
                <w:rtl w:val="0"/>
              </w:rPr>
              <w:t xml:space="preserve">+ Nếu người dùng quên mật khẩu thì yêu cầu lấy lại mật khẩu. Hiển thị trang lấy lại mật khẩu, yêu cầu người dùng nhập email đã đăng ký. Sau đó người dùng đăng nhập email để lấy mật khẩu mới.</w:t>
            </w:r>
          </w:p>
          <w:p w:rsidR="00000000" w:rsidDel="00000000" w:rsidP="00000000" w:rsidRDefault="00000000" w:rsidRPr="00000000" w14:paraId="00000018">
            <w:pPr>
              <w:spacing w:before="240" w:line="360" w:lineRule="auto"/>
              <w:rPr>
                <w:sz w:val="26"/>
                <w:szCs w:val="26"/>
              </w:rPr>
            </w:pPr>
            <w:r w:rsidDel="00000000" w:rsidR="00000000" w:rsidRPr="00000000">
              <w:rPr>
                <w:sz w:val="26"/>
                <w:szCs w:val="26"/>
                <w:rtl w:val="0"/>
              </w:rPr>
              <w:t xml:space="preserve">+ Việc đăng nhập use case lúc này sẽ kết thúc.</w:t>
            </w:r>
          </w:p>
        </w:tc>
      </w:tr>
      <w:tr>
        <w:trPr>
          <w:cantSplit w:val="0"/>
          <w:trHeight w:val="7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spacing w:before="240" w:line="360" w:lineRule="auto"/>
              <w:rPr>
                <w:sz w:val="26"/>
                <w:szCs w:val="26"/>
              </w:rPr>
            </w:pPr>
            <w:r w:rsidDel="00000000" w:rsidR="00000000" w:rsidRPr="00000000">
              <w:rPr>
                <w:sz w:val="26"/>
                <w:szCs w:val="26"/>
                <w:rtl w:val="0"/>
              </w:rPr>
              <w:t xml:space="preserve">Người dùng phải chọn chức năng đăng nhập trên website và use case bắt đầu.</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before="240" w:line="360" w:lineRule="auto"/>
              <w:rPr>
                <w:sz w:val="26"/>
                <w:szCs w:val="26"/>
              </w:rPr>
            </w:pPr>
            <w:r w:rsidDel="00000000" w:rsidR="00000000" w:rsidRPr="00000000">
              <w:rPr>
                <w:sz w:val="26"/>
                <w:szCs w:val="26"/>
                <w:rtl w:val="0"/>
              </w:rPr>
              <w:t xml:space="preserve">Nếu use case thực hiện thành công quá trình đăng nhập thì sẽ có các quyền sử dụng hệ thống tương ứng. Ngược lại trạng thái hoạt động của hệ thống không đổi.</w:t>
            </w:r>
          </w:p>
        </w:tc>
      </w:tr>
    </w:tbl>
    <w:p w:rsidR="00000000" w:rsidDel="00000000" w:rsidP="00000000" w:rsidRDefault="00000000" w:rsidRPr="00000000" w14:paraId="0000001F">
      <w:pPr>
        <w:spacing w:before="240" w:line="360" w:lineRule="auto"/>
        <w:jc w:val="center"/>
        <w:rPr>
          <w:i w:val="1"/>
          <w:sz w:val="26"/>
          <w:szCs w:val="26"/>
        </w:rPr>
      </w:pPr>
      <w:r w:rsidDel="00000000" w:rsidR="00000000" w:rsidRPr="00000000">
        <w:rPr>
          <w:i w:val="1"/>
          <w:sz w:val="26"/>
          <w:szCs w:val="26"/>
          <w:rtl w:val="0"/>
        </w:rPr>
        <w:t xml:space="preserve">Bảng 3.1: Đặc tả usecase đăng nhập</w:t>
      </w:r>
    </w:p>
    <w:p w:rsidR="00000000" w:rsidDel="00000000" w:rsidP="00000000" w:rsidRDefault="00000000" w:rsidRPr="00000000" w14:paraId="00000020">
      <w:pPr>
        <w:pStyle w:val="Heading3"/>
        <w:keepNext w:val="0"/>
        <w:keepLines w:val="0"/>
        <w:spacing w:after="240" w:before="280" w:line="360" w:lineRule="auto"/>
        <w:rPr>
          <w:b w:val="1"/>
          <w:color w:val="000000"/>
          <w:sz w:val="26"/>
          <w:szCs w:val="26"/>
        </w:rPr>
      </w:pPr>
      <w:bookmarkStart w:colFirst="0" w:colLast="0" w:name="_49iuvv6ers6r" w:id="1"/>
      <w:bookmarkEnd w:id="1"/>
      <w:r w:rsidDel="00000000" w:rsidR="00000000" w:rsidRPr="00000000">
        <w:rPr>
          <w:b w:val="1"/>
          <w:color w:val="000000"/>
          <w:sz w:val="26"/>
          <w:szCs w:val="26"/>
          <w:rtl w:val="0"/>
        </w:rPr>
        <w:t xml:space="preserve">   3.3.2 Đặc tả use case Giỏ hàng</w:t>
      </w:r>
    </w:p>
    <w:tbl>
      <w:tblPr>
        <w:tblStyle w:val="Table2"/>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545"/>
        <w:gridCol w:w="5640"/>
        <w:tblGridChange w:id="0">
          <w:tblGrid>
            <w:gridCol w:w="1425"/>
            <w:gridCol w:w="1545"/>
            <w:gridCol w:w="564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before="240" w:line="360" w:lineRule="auto"/>
              <w:rPr>
                <w:sz w:val="26"/>
                <w:szCs w:val="26"/>
              </w:rPr>
            </w:pPr>
            <w:r w:rsidDel="00000000" w:rsidR="00000000" w:rsidRPr="00000000">
              <w:rPr>
                <w:sz w:val="26"/>
                <w:szCs w:val="26"/>
                <w:rtl w:val="0"/>
              </w:rPr>
              <w:t xml:space="preserve">Giỏ hàng</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before="240" w:line="360" w:lineRule="auto"/>
              <w:rPr>
                <w:sz w:val="26"/>
                <w:szCs w:val="26"/>
              </w:rPr>
            </w:pPr>
            <w:r w:rsidDel="00000000" w:rsidR="00000000" w:rsidRPr="00000000">
              <w:rPr>
                <w:sz w:val="26"/>
                <w:szCs w:val="26"/>
                <w:rtl w:val="0"/>
              </w:rPr>
              <w:t xml:space="preserve">Khách hàng</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before="240" w:line="360" w:lineRule="auto"/>
              <w:rPr>
                <w:sz w:val="26"/>
                <w:szCs w:val="26"/>
              </w:rPr>
            </w:pPr>
            <w:r w:rsidDel="00000000" w:rsidR="00000000" w:rsidRPr="00000000">
              <w:rPr>
                <w:sz w:val="26"/>
                <w:szCs w:val="26"/>
                <w:rtl w:val="0"/>
              </w:rPr>
              <w:t xml:space="preserve">Use case này cho phép thành viên quản lí giỏ hàng của mình, thực hiện các chức năng: Đặt hàng, xem giỏ hàng, thêm sản phẩm vào giỏ, thay đổi số lượng, hủy bỏ sản phẩm đã thêm vào giỏ hàng.</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before="240" w:line="360" w:lineRule="auto"/>
              <w:rPr>
                <w:sz w:val="26"/>
                <w:szCs w:val="26"/>
              </w:rPr>
            </w:pPr>
            <w:r w:rsidDel="00000000" w:rsidR="00000000" w:rsidRPr="00000000">
              <w:rPr>
                <w:sz w:val="26"/>
                <w:szCs w:val="26"/>
                <w:rtl w:val="0"/>
              </w:rPr>
              <w:t xml:space="preserve">Đã đăng nhập là thành viên</w:t>
            </w:r>
          </w:p>
        </w:tc>
      </w:tr>
      <w:tr>
        <w:trPr>
          <w:cantSplit w:val="0"/>
          <w:trHeight w:val="201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before="240" w:line="360" w:lineRule="auto"/>
              <w:rPr>
                <w:sz w:val="26"/>
                <w:szCs w:val="26"/>
              </w:rPr>
            </w:pPr>
            <w:r w:rsidDel="00000000" w:rsidR="00000000" w:rsidRPr="00000000">
              <w:rPr>
                <w:sz w:val="26"/>
                <w:szCs w:val="26"/>
                <w:rtl w:val="0"/>
              </w:rPr>
              <w:t xml:space="preserve">1. Use case bắt đầu khi thành viên bắt đầu đặt hàng, xem giỏ hàng, thêm sản phẩm vào giỏ hàng, thay đổi số lượng sản phẩm cần mua và hủy bỏ sản phẩm đã thêm vào giỏ hàng.</w:t>
            </w:r>
          </w:p>
          <w:p w:rsidR="00000000" w:rsidDel="00000000" w:rsidP="00000000" w:rsidRDefault="00000000" w:rsidRPr="00000000" w14:paraId="00000030">
            <w:pPr>
              <w:spacing w:before="240" w:line="360" w:lineRule="auto"/>
              <w:rPr>
                <w:sz w:val="26"/>
                <w:szCs w:val="26"/>
              </w:rPr>
            </w:pPr>
            <w:r w:rsidDel="00000000" w:rsidR="00000000" w:rsidRPr="00000000">
              <w:rPr>
                <w:sz w:val="26"/>
                <w:szCs w:val="26"/>
                <w:rtl w:val="0"/>
              </w:rPr>
              <w:t xml:space="preserve">2. Hệ thống hiển thị giỏ hàng trong hệ thống.</w:t>
            </w:r>
          </w:p>
          <w:p w:rsidR="00000000" w:rsidDel="00000000" w:rsidP="00000000" w:rsidRDefault="00000000" w:rsidRPr="00000000" w14:paraId="00000031">
            <w:pPr>
              <w:spacing w:before="240" w:line="360" w:lineRule="auto"/>
              <w:rPr>
                <w:sz w:val="26"/>
                <w:szCs w:val="26"/>
              </w:rPr>
            </w:pPr>
            <w:r w:rsidDel="00000000" w:rsidR="00000000" w:rsidRPr="00000000">
              <w:rPr>
                <w:sz w:val="26"/>
                <w:szCs w:val="26"/>
                <w:rtl w:val="0"/>
              </w:rPr>
              <w:t xml:space="preserve">3. Hệ thống yêu cầu người dùng chọn chức năng muốn thực hiện.</w:t>
            </w:r>
          </w:p>
          <w:p w:rsidR="00000000" w:rsidDel="00000000" w:rsidP="00000000" w:rsidRDefault="00000000" w:rsidRPr="00000000" w14:paraId="00000032">
            <w:pPr>
              <w:spacing w:before="240" w:line="360" w:lineRule="auto"/>
              <w:rPr>
                <w:sz w:val="26"/>
                <w:szCs w:val="26"/>
              </w:rPr>
            </w:pPr>
            <w:r w:rsidDel="00000000" w:rsidR="00000000" w:rsidRPr="00000000">
              <w:rPr>
                <w:sz w:val="26"/>
                <w:szCs w:val="26"/>
                <w:rtl w:val="0"/>
              </w:rPr>
              <w:t xml:space="preserve">4. Sau khi thành viên chọn chức năng, một trong các luồng phụ tương ứng sau sẽ được thực hiện:</w:t>
            </w:r>
          </w:p>
          <w:p w:rsidR="00000000" w:rsidDel="00000000" w:rsidP="00000000" w:rsidRDefault="00000000" w:rsidRPr="00000000" w14:paraId="00000033">
            <w:pPr>
              <w:spacing w:before="240" w:line="360" w:lineRule="auto"/>
              <w:rPr>
                <w:sz w:val="26"/>
                <w:szCs w:val="26"/>
              </w:rPr>
            </w:pPr>
            <w:r w:rsidDel="00000000" w:rsidR="00000000" w:rsidRPr="00000000">
              <w:rPr>
                <w:sz w:val="26"/>
                <w:szCs w:val="26"/>
                <w:rtl w:val="0"/>
              </w:rPr>
              <w:t xml:space="preserve">4.1 Nếu thành viên muốn thêm sản phẩm vào giỏ hàng: Luồng phụ thêm được thực hiện.</w:t>
            </w:r>
          </w:p>
          <w:p w:rsidR="00000000" w:rsidDel="00000000" w:rsidP="00000000" w:rsidRDefault="00000000" w:rsidRPr="00000000" w14:paraId="00000034">
            <w:pPr>
              <w:spacing w:before="240" w:line="360" w:lineRule="auto"/>
              <w:rPr>
                <w:sz w:val="26"/>
                <w:szCs w:val="26"/>
              </w:rPr>
            </w:pPr>
            <w:r w:rsidDel="00000000" w:rsidR="00000000" w:rsidRPr="00000000">
              <w:rPr>
                <w:sz w:val="26"/>
                <w:szCs w:val="26"/>
                <w:rtl w:val="0"/>
              </w:rPr>
              <w:t xml:space="preserve">4.2 Nếu thành viên muốn thay đổi số lượng của các sản phẩm trong giỏ hàng: Luồng phụ sửa được thực hiện.</w:t>
            </w:r>
          </w:p>
          <w:p w:rsidR="00000000" w:rsidDel="00000000" w:rsidP="00000000" w:rsidRDefault="00000000" w:rsidRPr="00000000" w14:paraId="00000035">
            <w:pPr>
              <w:spacing w:before="240" w:line="360" w:lineRule="auto"/>
              <w:rPr>
                <w:sz w:val="26"/>
                <w:szCs w:val="26"/>
              </w:rPr>
            </w:pPr>
            <w:r w:rsidDel="00000000" w:rsidR="00000000" w:rsidRPr="00000000">
              <w:rPr>
                <w:sz w:val="26"/>
                <w:szCs w:val="26"/>
                <w:rtl w:val="0"/>
              </w:rPr>
              <w:t xml:space="preserve">4.3 Nếu thành viên muốn xóa sản phẩm ra khỏi giỏ hàng: Luồng phụ xóa được thực hiện.</w:t>
            </w:r>
          </w:p>
          <w:p w:rsidR="00000000" w:rsidDel="00000000" w:rsidP="00000000" w:rsidRDefault="00000000" w:rsidRPr="00000000" w14:paraId="00000036">
            <w:pPr>
              <w:spacing w:before="240" w:line="360" w:lineRule="auto"/>
              <w:rPr>
                <w:sz w:val="26"/>
                <w:szCs w:val="26"/>
              </w:rPr>
            </w:pPr>
            <w:r w:rsidDel="00000000" w:rsidR="00000000" w:rsidRPr="00000000">
              <w:rPr>
                <w:b w:val="1"/>
                <w:sz w:val="26"/>
                <w:szCs w:val="26"/>
                <w:rtl w:val="0"/>
              </w:rPr>
              <w:t xml:space="preserve">Luồng phụ thêm</w:t>
            </w:r>
            <w:r w:rsidDel="00000000" w:rsidR="00000000" w:rsidRPr="00000000">
              <w:rPr>
                <w:sz w:val="26"/>
                <w:szCs w:val="26"/>
                <w:rtl w:val="0"/>
              </w:rPr>
              <w:t xml:space="preserve">: Người dùng chọn sản phẩm muốn thêm vào giỏ hàng, sau đó hệ thống sẽ cập nhật lại giỏ hàng.</w:t>
            </w:r>
          </w:p>
          <w:p w:rsidR="00000000" w:rsidDel="00000000" w:rsidP="00000000" w:rsidRDefault="00000000" w:rsidRPr="00000000" w14:paraId="00000037">
            <w:pPr>
              <w:spacing w:before="240" w:line="360" w:lineRule="auto"/>
              <w:rPr>
                <w:sz w:val="26"/>
                <w:szCs w:val="26"/>
              </w:rPr>
            </w:pPr>
            <w:r w:rsidDel="00000000" w:rsidR="00000000" w:rsidRPr="00000000">
              <w:rPr>
                <w:sz w:val="26"/>
                <w:szCs w:val="26"/>
                <w:rtl w:val="0"/>
              </w:rPr>
              <w:t xml:space="preserve">* Nếu thành công : hệ thống sẽ lưu và thông báo ra</w:t>
            </w:r>
          </w:p>
          <w:p w:rsidR="00000000" w:rsidDel="00000000" w:rsidP="00000000" w:rsidRDefault="00000000" w:rsidRPr="00000000" w14:paraId="00000038">
            <w:pPr>
              <w:spacing w:before="240" w:line="360" w:lineRule="auto"/>
              <w:rPr>
                <w:sz w:val="26"/>
                <w:szCs w:val="26"/>
              </w:rPr>
            </w:pPr>
            <w:r w:rsidDel="00000000" w:rsidR="00000000" w:rsidRPr="00000000">
              <w:rPr>
                <w:sz w:val="26"/>
                <w:szCs w:val="26"/>
                <w:rtl w:val="0"/>
              </w:rPr>
              <w:t xml:space="preserve">màn hình.</w:t>
            </w:r>
          </w:p>
          <w:p w:rsidR="00000000" w:rsidDel="00000000" w:rsidP="00000000" w:rsidRDefault="00000000" w:rsidRPr="00000000" w14:paraId="00000039">
            <w:pPr>
              <w:spacing w:before="240" w:line="360" w:lineRule="auto"/>
              <w:rPr>
                <w:sz w:val="26"/>
                <w:szCs w:val="26"/>
              </w:rPr>
            </w:pPr>
            <w:r w:rsidDel="00000000" w:rsidR="00000000" w:rsidRPr="00000000">
              <w:rPr>
                <w:sz w:val="26"/>
                <w:szCs w:val="26"/>
                <w:rtl w:val="0"/>
              </w:rPr>
              <w:t xml:space="preserve">* Nếu thất bại : thông báo ra màn hình lý do thất bại</w:t>
            </w:r>
          </w:p>
          <w:p w:rsidR="00000000" w:rsidDel="00000000" w:rsidP="00000000" w:rsidRDefault="00000000" w:rsidRPr="00000000" w14:paraId="0000003A">
            <w:pPr>
              <w:spacing w:before="240" w:line="360" w:lineRule="auto"/>
              <w:rPr>
                <w:sz w:val="26"/>
                <w:szCs w:val="26"/>
              </w:rPr>
            </w:pPr>
            <w:r w:rsidDel="00000000" w:rsidR="00000000" w:rsidRPr="00000000">
              <w:rPr>
                <w:sz w:val="26"/>
                <w:szCs w:val="26"/>
                <w:rtl w:val="0"/>
              </w:rPr>
              <w:t xml:space="preserve">và trở lại màn hình.</w:t>
            </w:r>
          </w:p>
          <w:p w:rsidR="00000000" w:rsidDel="00000000" w:rsidP="00000000" w:rsidRDefault="00000000" w:rsidRPr="00000000" w14:paraId="0000003B">
            <w:pPr>
              <w:spacing w:before="240" w:line="360" w:lineRule="auto"/>
              <w:rPr>
                <w:sz w:val="26"/>
                <w:szCs w:val="26"/>
              </w:rPr>
            </w:pPr>
            <w:r w:rsidDel="00000000" w:rsidR="00000000" w:rsidRPr="00000000">
              <w:rPr>
                <w:b w:val="1"/>
                <w:sz w:val="26"/>
                <w:szCs w:val="26"/>
                <w:rtl w:val="0"/>
              </w:rPr>
              <w:t xml:space="preserve">Luồng phụ sửa</w:t>
            </w:r>
            <w:r w:rsidDel="00000000" w:rsidR="00000000" w:rsidRPr="00000000">
              <w:rPr>
                <w:sz w:val="26"/>
                <w:szCs w:val="26"/>
                <w:rtl w:val="0"/>
              </w:rPr>
              <w:t xml:space="preserve">: Hệ thống hiển thị trang giỏ hàng, người dùng  chọn sản phẩm muốn thay đổi số lượng trong giỏ hàng, sau đó hệ thống sẽ cập nhật lại giỏ hàng.</w:t>
            </w:r>
          </w:p>
          <w:p w:rsidR="00000000" w:rsidDel="00000000" w:rsidP="00000000" w:rsidRDefault="00000000" w:rsidRPr="00000000" w14:paraId="0000003C">
            <w:pPr>
              <w:spacing w:before="240" w:line="360" w:lineRule="auto"/>
              <w:rPr>
                <w:sz w:val="26"/>
                <w:szCs w:val="26"/>
              </w:rPr>
            </w:pPr>
            <w:r w:rsidDel="00000000" w:rsidR="00000000" w:rsidRPr="00000000">
              <w:rPr>
                <w:sz w:val="26"/>
                <w:szCs w:val="26"/>
                <w:rtl w:val="0"/>
              </w:rPr>
              <w:t xml:space="preserve">* Nếu thành công : hệ thống sẽ lưu và thông báo ra</w:t>
            </w:r>
          </w:p>
          <w:p w:rsidR="00000000" w:rsidDel="00000000" w:rsidP="00000000" w:rsidRDefault="00000000" w:rsidRPr="00000000" w14:paraId="0000003D">
            <w:pPr>
              <w:spacing w:before="240" w:line="360" w:lineRule="auto"/>
              <w:rPr>
                <w:sz w:val="26"/>
                <w:szCs w:val="26"/>
              </w:rPr>
            </w:pPr>
            <w:r w:rsidDel="00000000" w:rsidR="00000000" w:rsidRPr="00000000">
              <w:rPr>
                <w:sz w:val="26"/>
                <w:szCs w:val="26"/>
                <w:rtl w:val="0"/>
              </w:rPr>
              <w:t xml:space="preserve">màn hình.</w:t>
            </w:r>
          </w:p>
          <w:p w:rsidR="00000000" w:rsidDel="00000000" w:rsidP="00000000" w:rsidRDefault="00000000" w:rsidRPr="00000000" w14:paraId="0000003E">
            <w:pPr>
              <w:spacing w:before="240" w:line="360" w:lineRule="auto"/>
              <w:rPr>
                <w:sz w:val="26"/>
                <w:szCs w:val="26"/>
              </w:rPr>
            </w:pPr>
            <w:r w:rsidDel="00000000" w:rsidR="00000000" w:rsidRPr="00000000">
              <w:rPr>
                <w:sz w:val="26"/>
                <w:szCs w:val="26"/>
                <w:rtl w:val="0"/>
              </w:rPr>
              <w:t xml:space="preserve">* Nếu thất bại : thông báo ra màn hình lý do thất bại</w:t>
            </w:r>
          </w:p>
          <w:p w:rsidR="00000000" w:rsidDel="00000000" w:rsidP="00000000" w:rsidRDefault="00000000" w:rsidRPr="00000000" w14:paraId="0000003F">
            <w:pPr>
              <w:spacing w:before="240" w:line="360" w:lineRule="auto"/>
              <w:rPr>
                <w:sz w:val="26"/>
                <w:szCs w:val="26"/>
              </w:rPr>
            </w:pPr>
            <w:r w:rsidDel="00000000" w:rsidR="00000000" w:rsidRPr="00000000">
              <w:rPr>
                <w:sz w:val="26"/>
                <w:szCs w:val="26"/>
                <w:rtl w:val="0"/>
              </w:rPr>
              <w:t xml:space="preserve">và trở lại màn hình.</w:t>
            </w:r>
          </w:p>
          <w:p w:rsidR="00000000" w:rsidDel="00000000" w:rsidP="00000000" w:rsidRDefault="00000000" w:rsidRPr="00000000" w14:paraId="00000040">
            <w:pPr>
              <w:spacing w:before="240" w:line="360" w:lineRule="auto"/>
              <w:rPr>
                <w:sz w:val="26"/>
                <w:szCs w:val="26"/>
              </w:rPr>
            </w:pPr>
            <w:r w:rsidDel="00000000" w:rsidR="00000000" w:rsidRPr="00000000">
              <w:rPr>
                <w:b w:val="1"/>
                <w:sz w:val="26"/>
                <w:szCs w:val="26"/>
                <w:rtl w:val="0"/>
              </w:rPr>
              <w:t xml:space="preserve">Luồng phụ xóa</w:t>
            </w:r>
            <w:r w:rsidDel="00000000" w:rsidR="00000000" w:rsidRPr="00000000">
              <w:rPr>
                <w:sz w:val="26"/>
                <w:szCs w:val="26"/>
                <w:rtl w:val="0"/>
              </w:rPr>
              <w:t xml:space="preserve">: Hệ thống hiển thị trang giỏ hàng, người dùng chọn sản phẩm muốn xóa khỏi giỏ hàng, sau đó hệ thống sẽ cập nhật lại giỏ hàng.</w:t>
            </w:r>
          </w:p>
          <w:p w:rsidR="00000000" w:rsidDel="00000000" w:rsidP="00000000" w:rsidRDefault="00000000" w:rsidRPr="00000000" w14:paraId="00000041">
            <w:pPr>
              <w:spacing w:before="240" w:line="360" w:lineRule="auto"/>
              <w:rPr>
                <w:sz w:val="26"/>
                <w:szCs w:val="26"/>
              </w:rPr>
            </w:pPr>
            <w:r w:rsidDel="00000000" w:rsidR="00000000" w:rsidRPr="00000000">
              <w:rPr>
                <w:sz w:val="26"/>
                <w:szCs w:val="26"/>
                <w:rtl w:val="0"/>
              </w:rPr>
              <w:t xml:space="preserve">* Nếu thành công : hệ thống sẽ lưu và thông báo ra màn hình.</w:t>
            </w:r>
          </w:p>
          <w:p w:rsidR="00000000" w:rsidDel="00000000" w:rsidP="00000000" w:rsidRDefault="00000000" w:rsidRPr="00000000" w14:paraId="00000042">
            <w:pPr>
              <w:spacing w:before="240" w:line="360" w:lineRule="auto"/>
              <w:rPr>
                <w:sz w:val="26"/>
                <w:szCs w:val="26"/>
              </w:rPr>
            </w:pPr>
            <w:r w:rsidDel="00000000" w:rsidR="00000000" w:rsidRPr="00000000">
              <w:rPr>
                <w:sz w:val="26"/>
                <w:szCs w:val="26"/>
                <w:rtl w:val="0"/>
              </w:rPr>
              <w:t xml:space="preserve">* Nếu thất bại : thông báo ra màn hình lý do thất bại và trở lại màn hình.</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before="240" w:line="360" w:lineRule="auto"/>
              <w:rPr>
                <w:sz w:val="26"/>
                <w:szCs w:val="26"/>
              </w:rPr>
            </w:pPr>
            <w:r w:rsidDel="00000000" w:rsidR="00000000" w:rsidRPr="00000000">
              <w:rPr>
                <w:sz w:val="26"/>
                <w:szCs w:val="26"/>
                <w:rtl w:val="0"/>
              </w:rPr>
              <w:t xml:space="preserve">Không có</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before="240" w:line="360" w:lineRule="auto"/>
              <w:rPr>
                <w:sz w:val="26"/>
                <w:szCs w:val="26"/>
              </w:rPr>
            </w:pPr>
            <w:r w:rsidDel="00000000" w:rsidR="00000000" w:rsidRPr="00000000">
              <w:rPr>
                <w:sz w:val="26"/>
                <w:szCs w:val="26"/>
                <w:rtl w:val="0"/>
              </w:rPr>
              <w:t xml:space="preserve">Người dùng phải đăng nhập vào hệ thống rồi mới thực hiện được chức năng tương ứng của giỏ hàng.</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before="240" w:line="360" w:lineRule="auto"/>
              <w:rPr>
                <w:sz w:val="26"/>
                <w:szCs w:val="26"/>
              </w:rPr>
            </w:pPr>
            <w:r w:rsidDel="00000000" w:rsidR="00000000" w:rsidRPr="00000000">
              <w:rPr>
                <w:sz w:val="26"/>
                <w:szCs w:val="26"/>
                <w:rtl w:val="0"/>
              </w:rPr>
              <w:t xml:space="preserve">Nếu use case thành công thì thực hiện được chức năng tương ứng và được cập nhật vào cơ sở dữ liệu. Nếu thất bại trang giỏ hàng không có gì thay đổi.</w:t>
            </w:r>
          </w:p>
        </w:tc>
      </w:tr>
    </w:tbl>
    <w:p w:rsidR="00000000" w:rsidDel="00000000" w:rsidP="00000000" w:rsidRDefault="00000000" w:rsidRPr="00000000" w14:paraId="0000004C">
      <w:pPr>
        <w:spacing w:before="240" w:line="360" w:lineRule="auto"/>
        <w:jc w:val="center"/>
        <w:rPr>
          <w:i w:val="1"/>
          <w:sz w:val="26"/>
          <w:szCs w:val="26"/>
        </w:rPr>
      </w:pPr>
      <w:r w:rsidDel="00000000" w:rsidR="00000000" w:rsidRPr="00000000">
        <w:rPr>
          <w:i w:val="1"/>
          <w:sz w:val="26"/>
          <w:szCs w:val="26"/>
          <w:rtl w:val="0"/>
        </w:rPr>
        <w:t xml:space="preserve">Bảng 3.2: Đặc tả usecase giỏ hàng</w:t>
      </w:r>
    </w:p>
    <w:p w:rsidR="00000000" w:rsidDel="00000000" w:rsidP="00000000" w:rsidRDefault="00000000" w:rsidRPr="00000000" w14:paraId="0000004D">
      <w:pPr>
        <w:spacing w:before="240" w:line="36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4E">
      <w:pPr>
        <w:pStyle w:val="Heading3"/>
        <w:keepNext w:val="0"/>
        <w:keepLines w:val="0"/>
        <w:spacing w:after="240" w:before="280" w:line="360" w:lineRule="auto"/>
        <w:rPr>
          <w:b w:val="1"/>
          <w:color w:val="000000"/>
          <w:sz w:val="26"/>
          <w:szCs w:val="26"/>
        </w:rPr>
      </w:pPr>
      <w:bookmarkStart w:colFirst="0" w:colLast="0" w:name="_wnuknrax9q1x" w:id="2"/>
      <w:bookmarkEnd w:id="2"/>
      <w:r w:rsidDel="00000000" w:rsidR="00000000" w:rsidRPr="00000000">
        <w:rPr>
          <w:b w:val="1"/>
          <w:color w:val="000000"/>
          <w:sz w:val="26"/>
          <w:szCs w:val="26"/>
          <w:rtl w:val="0"/>
        </w:rPr>
        <w:t xml:space="preserve">3.3.3 Đặc tả use case Quản lý sản phẩm</w:t>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620"/>
        <w:gridCol w:w="5970"/>
        <w:tblGridChange w:id="0">
          <w:tblGrid>
            <w:gridCol w:w="1410"/>
            <w:gridCol w:w="1620"/>
            <w:gridCol w:w="597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before="240" w:line="360" w:lineRule="auto"/>
              <w:rPr>
                <w:sz w:val="26"/>
                <w:szCs w:val="26"/>
              </w:rPr>
            </w:pPr>
            <w:r w:rsidDel="00000000" w:rsidR="00000000" w:rsidRPr="00000000">
              <w:rPr>
                <w:sz w:val="26"/>
                <w:szCs w:val="26"/>
                <w:rtl w:val="0"/>
              </w:rPr>
              <w:t xml:space="preserve">Quản lý sản phẩm</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before="240" w:line="360" w:lineRule="auto"/>
              <w:rPr>
                <w:sz w:val="26"/>
                <w:szCs w:val="26"/>
              </w:rPr>
            </w:pPr>
            <w:r w:rsidDel="00000000" w:rsidR="00000000" w:rsidRPr="00000000">
              <w:rPr>
                <w:sz w:val="26"/>
                <w:szCs w:val="26"/>
                <w:rtl w:val="0"/>
              </w:rPr>
              <w:t xml:space="preserve">Quản lý</w:t>
            </w:r>
            <w:del w:author="Hồ Minh Cảnh" w:id="0" w:date="2021-11-28T12:24:49Z">
              <w:r w:rsidDel="00000000" w:rsidR="00000000" w:rsidRPr="00000000">
                <w:rPr>
                  <w:sz w:val="26"/>
                  <w:szCs w:val="26"/>
                  <w:rtl w:val="0"/>
                </w:rPr>
                <w:delText xml:space="preserve">,Nhân Viên</w:delText>
              </w:r>
            </w:del>
            <w:r w:rsidDel="00000000" w:rsidR="00000000" w:rsidRPr="00000000">
              <w:rPr>
                <w:rtl w:val="0"/>
              </w:rPr>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before="240" w:line="360" w:lineRule="auto"/>
              <w:rPr>
                <w:sz w:val="26"/>
                <w:szCs w:val="26"/>
              </w:rPr>
            </w:pPr>
            <w:r w:rsidDel="00000000" w:rsidR="00000000" w:rsidRPr="00000000">
              <w:rPr>
                <w:sz w:val="26"/>
                <w:szCs w:val="26"/>
                <w:rtl w:val="0"/>
              </w:rPr>
              <w:t xml:space="preserve">Use case này cho người quản trị quản lý thông tin các sản phẩm trong cơ sở dữ liệu của hệ thống. Bao gồm các thao tác: thêm mới, thay đổi thông tin sản phẩm, xóa sản phẩm ra khỏi hệ thống.</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153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before="240" w:line="360" w:lineRule="auto"/>
              <w:rPr>
                <w:sz w:val="26"/>
                <w:szCs w:val="26"/>
              </w:rPr>
            </w:pPr>
            <w:r w:rsidDel="00000000" w:rsidR="00000000" w:rsidRPr="00000000">
              <w:rPr>
                <w:sz w:val="26"/>
                <w:szCs w:val="26"/>
                <w:rtl w:val="0"/>
              </w:rPr>
              <w:t xml:space="preserve">1. Usecase bắt đầu khi người quản lý bắt đầu thêm mới, thay đổi thông tin sản phẩm, xóa sản phẩm ra khỏi hệ thống.</w:t>
            </w:r>
          </w:p>
          <w:p w:rsidR="00000000" w:rsidDel="00000000" w:rsidP="00000000" w:rsidRDefault="00000000" w:rsidRPr="00000000" w14:paraId="0000005E">
            <w:pPr>
              <w:spacing w:before="240" w:line="360" w:lineRule="auto"/>
              <w:rPr>
                <w:sz w:val="26"/>
                <w:szCs w:val="26"/>
              </w:rPr>
            </w:pPr>
            <w:r w:rsidDel="00000000" w:rsidR="00000000" w:rsidRPr="00000000">
              <w:rPr>
                <w:sz w:val="26"/>
                <w:szCs w:val="26"/>
                <w:rtl w:val="0"/>
              </w:rPr>
              <w:t xml:space="preserve">2. Hệ thống hiển thị danh sách các sản phẩm trong hệ thống và yêu cầu người quản lý chọn chức năng muốn thực hiện. Sau khi chọn chức năng, một trong các luồng phụ tương ứng sau được thực hiện.</w:t>
            </w:r>
          </w:p>
          <w:p w:rsidR="00000000" w:rsidDel="00000000" w:rsidP="00000000" w:rsidRDefault="00000000" w:rsidRPr="00000000" w14:paraId="0000005F">
            <w:pPr>
              <w:spacing w:before="240" w:line="360" w:lineRule="auto"/>
              <w:rPr>
                <w:sz w:val="26"/>
                <w:szCs w:val="26"/>
              </w:rPr>
            </w:pPr>
            <w:r w:rsidDel="00000000" w:rsidR="00000000" w:rsidRPr="00000000">
              <w:rPr>
                <w:sz w:val="26"/>
                <w:szCs w:val="26"/>
                <w:rtl w:val="0"/>
              </w:rPr>
              <w:t xml:space="preserve">2.1 Nếu người quản lý muốn thêm: luồng phụ thêm được thực hiện.</w:t>
            </w:r>
          </w:p>
          <w:p w:rsidR="00000000" w:rsidDel="00000000" w:rsidP="00000000" w:rsidRDefault="00000000" w:rsidRPr="00000000" w14:paraId="00000060">
            <w:pPr>
              <w:spacing w:before="240" w:line="360" w:lineRule="auto"/>
              <w:rPr>
                <w:sz w:val="26"/>
                <w:szCs w:val="26"/>
              </w:rPr>
            </w:pPr>
            <w:r w:rsidDel="00000000" w:rsidR="00000000" w:rsidRPr="00000000">
              <w:rPr>
                <w:sz w:val="26"/>
                <w:szCs w:val="26"/>
                <w:rtl w:val="0"/>
              </w:rPr>
              <w:t xml:space="preserve">2.2 Nếu người quản lý muốn sửa: luồng phụ sửa được thực hiện.</w:t>
            </w:r>
          </w:p>
          <w:p w:rsidR="00000000" w:rsidDel="00000000" w:rsidP="00000000" w:rsidRDefault="00000000" w:rsidRPr="00000000" w14:paraId="00000061">
            <w:pPr>
              <w:spacing w:before="240" w:line="360" w:lineRule="auto"/>
              <w:rPr>
                <w:sz w:val="26"/>
                <w:szCs w:val="26"/>
              </w:rPr>
            </w:pPr>
            <w:r w:rsidDel="00000000" w:rsidR="00000000" w:rsidRPr="00000000">
              <w:rPr>
                <w:sz w:val="26"/>
                <w:szCs w:val="26"/>
                <w:rtl w:val="0"/>
              </w:rPr>
              <w:t xml:space="preserve">2.3 Nếu người quản lý muốn xóa: luồng phụ xóa được thực hiện.</w:t>
            </w:r>
          </w:p>
          <w:p w:rsidR="00000000" w:rsidDel="00000000" w:rsidP="00000000" w:rsidRDefault="00000000" w:rsidRPr="00000000" w14:paraId="00000062">
            <w:pPr>
              <w:spacing w:before="240" w:line="360" w:lineRule="auto"/>
              <w:rPr>
                <w:sz w:val="26"/>
                <w:szCs w:val="26"/>
              </w:rPr>
            </w:pPr>
            <w:r w:rsidDel="00000000" w:rsidR="00000000" w:rsidRPr="00000000">
              <w:rPr>
                <w:b w:val="1"/>
                <w:sz w:val="26"/>
                <w:szCs w:val="26"/>
                <w:rtl w:val="0"/>
              </w:rPr>
              <w:t xml:space="preserve">Luồng phụ thêm</w:t>
            </w:r>
            <w:r w:rsidDel="00000000" w:rsidR="00000000" w:rsidRPr="00000000">
              <w:rPr>
                <w:sz w:val="26"/>
                <w:szCs w:val="26"/>
                <w:rtl w:val="0"/>
              </w:rPr>
              <w:t xml:space="preserve">: Hệ thống yêu cầu nhập đầy đủ các thông tin của sản phẩm cần thêm, sau đó chọn chức năng thêm.</w:t>
            </w:r>
          </w:p>
          <w:p w:rsidR="00000000" w:rsidDel="00000000" w:rsidP="00000000" w:rsidRDefault="00000000" w:rsidRPr="00000000" w14:paraId="00000063">
            <w:pPr>
              <w:spacing w:before="240" w:line="360" w:lineRule="auto"/>
              <w:rPr>
                <w:sz w:val="26"/>
                <w:szCs w:val="26"/>
              </w:rPr>
            </w:pPr>
            <w:r w:rsidDel="00000000" w:rsidR="00000000" w:rsidRPr="00000000">
              <w:rPr>
                <w:sz w:val="26"/>
                <w:szCs w:val="26"/>
                <w:rtl w:val="0"/>
              </w:rPr>
              <w:t xml:space="preserve">* Nếu thành công: thông tin sẽ được nhập vào hệ thống và thông báo ra màn hình.</w:t>
            </w:r>
          </w:p>
          <w:p w:rsidR="00000000" w:rsidDel="00000000" w:rsidP="00000000" w:rsidRDefault="00000000" w:rsidRPr="00000000" w14:paraId="00000064">
            <w:pPr>
              <w:spacing w:before="240" w:line="360" w:lineRule="auto"/>
              <w:rPr>
                <w:sz w:val="26"/>
                <w:szCs w:val="26"/>
              </w:rPr>
            </w:pPr>
            <w:r w:rsidDel="00000000" w:rsidR="00000000" w:rsidRPr="00000000">
              <w:rPr>
                <w:sz w:val="26"/>
                <w:szCs w:val="26"/>
                <w:rtl w:val="0"/>
              </w:rPr>
              <w:t xml:space="preserve">* Nếu thất bại: thông báo ra màn hình lý do thất bại và trở lại màn hình.</w:t>
            </w:r>
          </w:p>
          <w:p w:rsidR="00000000" w:rsidDel="00000000" w:rsidP="00000000" w:rsidRDefault="00000000" w:rsidRPr="00000000" w14:paraId="00000065">
            <w:pPr>
              <w:spacing w:before="240" w:line="360" w:lineRule="auto"/>
              <w:rPr>
                <w:sz w:val="26"/>
                <w:szCs w:val="26"/>
              </w:rPr>
            </w:pPr>
            <w:r w:rsidDel="00000000" w:rsidR="00000000" w:rsidRPr="00000000">
              <w:rPr>
                <w:b w:val="1"/>
                <w:sz w:val="26"/>
                <w:szCs w:val="26"/>
                <w:rtl w:val="0"/>
              </w:rPr>
              <w:t xml:space="preserve">Luồng phụ sửa</w:t>
            </w:r>
            <w:r w:rsidDel="00000000" w:rsidR="00000000" w:rsidRPr="00000000">
              <w:rPr>
                <w:sz w:val="26"/>
                <w:szCs w:val="26"/>
                <w:rtl w:val="0"/>
              </w:rPr>
              <w:t xml:space="preserve">: Chọn sản phẩm cần sửa và hệ thống hiển thị đầy đủ các thông tin cần thiết để tiến hành việc sửa, sau khi lựa chọn một số thay đổi thì sẽ chọn chức năng sửa để tiến hành thực hiện.</w:t>
            </w:r>
          </w:p>
          <w:p w:rsidR="00000000" w:rsidDel="00000000" w:rsidP="00000000" w:rsidRDefault="00000000" w:rsidRPr="00000000" w14:paraId="00000066">
            <w:pPr>
              <w:spacing w:before="240" w:line="360" w:lineRule="auto"/>
              <w:rPr>
                <w:sz w:val="26"/>
                <w:szCs w:val="26"/>
              </w:rPr>
            </w:pPr>
            <w:r w:rsidDel="00000000" w:rsidR="00000000" w:rsidRPr="00000000">
              <w:rPr>
                <w:sz w:val="26"/>
                <w:szCs w:val="26"/>
                <w:rtl w:val="0"/>
              </w:rPr>
              <w:t xml:space="preserve">* Nếu thành công: hệ thống sẽ lưu và thông báo ra màn hình.</w:t>
            </w:r>
          </w:p>
          <w:p w:rsidR="00000000" w:rsidDel="00000000" w:rsidP="00000000" w:rsidRDefault="00000000" w:rsidRPr="00000000" w14:paraId="00000067">
            <w:pPr>
              <w:spacing w:before="240" w:line="360" w:lineRule="auto"/>
              <w:rPr>
                <w:sz w:val="26"/>
                <w:szCs w:val="26"/>
              </w:rPr>
            </w:pPr>
            <w:r w:rsidDel="00000000" w:rsidR="00000000" w:rsidRPr="00000000">
              <w:rPr>
                <w:sz w:val="26"/>
                <w:szCs w:val="26"/>
                <w:rtl w:val="0"/>
              </w:rPr>
              <w:t xml:space="preserve">* Nếu thất bại: thông báo ra màn hình lý do thất bại và trở lại màn hình.</w:t>
            </w:r>
          </w:p>
          <w:p w:rsidR="00000000" w:rsidDel="00000000" w:rsidP="00000000" w:rsidRDefault="00000000" w:rsidRPr="00000000" w14:paraId="00000068">
            <w:pPr>
              <w:spacing w:before="240" w:line="360" w:lineRule="auto"/>
              <w:rPr>
                <w:sz w:val="26"/>
                <w:szCs w:val="26"/>
              </w:rPr>
            </w:pPr>
            <w:r w:rsidDel="00000000" w:rsidR="00000000" w:rsidRPr="00000000">
              <w:rPr>
                <w:b w:val="1"/>
                <w:sz w:val="26"/>
                <w:szCs w:val="26"/>
                <w:rtl w:val="0"/>
              </w:rPr>
              <w:t xml:space="preserve">Luồng phụ xóa</w:t>
            </w:r>
            <w:r w:rsidDel="00000000" w:rsidR="00000000" w:rsidRPr="00000000">
              <w:rPr>
                <w:sz w:val="26"/>
                <w:szCs w:val="26"/>
                <w:rtl w:val="0"/>
              </w:rPr>
              <w:t xml:space="preserve">: Chọn sản phẩm cần xóa, hệ thống thông báo cho người dùng xác nhận:</w:t>
            </w:r>
          </w:p>
          <w:p w:rsidR="00000000" w:rsidDel="00000000" w:rsidP="00000000" w:rsidRDefault="00000000" w:rsidRPr="00000000" w14:paraId="00000069">
            <w:pPr>
              <w:spacing w:before="240" w:line="360" w:lineRule="auto"/>
              <w:rPr>
                <w:sz w:val="26"/>
                <w:szCs w:val="26"/>
              </w:rPr>
            </w:pPr>
            <w:r w:rsidDel="00000000" w:rsidR="00000000" w:rsidRPr="00000000">
              <w:rPr>
                <w:sz w:val="26"/>
                <w:szCs w:val="26"/>
                <w:rtl w:val="0"/>
              </w:rPr>
              <w:t xml:space="preserve">* Nếu chọn “yes”: xóa khỏi cơ sở dữ liệu.</w:t>
            </w:r>
          </w:p>
          <w:p w:rsidR="00000000" w:rsidDel="00000000" w:rsidP="00000000" w:rsidRDefault="00000000" w:rsidRPr="00000000" w14:paraId="0000006A">
            <w:pPr>
              <w:spacing w:before="240" w:line="360" w:lineRule="auto"/>
              <w:rPr>
                <w:sz w:val="26"/>
                <w:szCs w:val="26"/>
              </w:rPr>
            </w:pPr>
            <w:r w:rsidDel="00000000" w:rsidR="00000000" w:rsidRPr="00000000">
              <w:rPr>
                <w:sz w:val="26"/>
                <w:szCs w:val="26"/>
                <w:rtl w:val="0"/>
              </w:rPr>
              <w:t xml:space="preserve">* Nếu chọn “ no “: trở lại màn hình.</w:t>
            </w:r>
          </w:p>
        </w:tc>
      </w:tr>
      <w:tr>
        <w:trPr>
          <w:cantSplit w:val="0"/>
          <w:trHeight w:val="7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before="240" w:line="360" w:lineRule="auto"/>
              <w:rPr>
                <w:sz w:val="26"/>
                <w:szCs w:val="26"/>
              </w:rPr>
            </w:pPr>
            <w:r w:rsidDel="00000000" w:rsidR="00000000" w:rsidRPr="00000000">
              <w:rPr>
                <w:sz w:val="26"/>
                <w:szCs w:val="26"/>
                <w:rtl w:val="0"/>
              </w:rPr>
              <w:t xml:space="preserve">Không có</w:t>
            </w:r>
          </w:p>
        </w:tc>
      </w:tr>
      <w:tr>
        <w:trPr>
          <w:cantSplit w:val="0"/>
          <w:trHeight w:val="7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before="240" w:line="360" w:lineRule="auto"/>
              <w:rPr>
                <w:sz w:val="26"/>
                <w:szCs w:val="26"/>
              </w:rPr>
            </w:pPr>
            <w:r w:rsidDel="00000000" w:rsidR="00000000" w:rsidRPr="00000000">
              <w:rPr>
                <w:sz w:val="26"/>
                <w:szCs w:val="26"/>
                <w:rtl w:val="0"/>
              </w:rPr>
              <w:t xml:space="preserve">Người quản lý phải đăng nhập vào hệ thống rồi mới thực hiện được chức năng quản lý sản phẩm</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before="240" w:line="360" w:lineRule="auto"/>
              <w:rPr>
                <w:sz w:val="26"/>
                <w:szCs w:val="26"/>
              </w:rPr>
            </w:pPr>
            <w:r w:rsidDel="00000000" w:rsidR="00000000" w:rsidRPr="00000000">
              <w:rPr>
                <w:sz w:val="26"/>
                <w:szCs w:val="26"/>
                <w:rtl w:val="0"/>
              </w:rPr>
              <w:t xml:space="preserve">Nếu use case thành công thì có thể quản lý sản phẩm theo nhu cầu cần thiết. Ngược lại trạng thái hệ thống không có gì thay đổi.</w:t>
            </w:r>
          </w:p>
        </w:tc>
      </w:tr>
    </w:tbl>
    <w:p w:rsidR="00000000" w:rsidDel="00000000" w:rsidP="00000000" w:rsidRDefault="00000000" w:rsidRPr="00000000" w14:paraId="00000074">
      <w:pPr>
        <w:spacing w:before="240" w:line="360" w:lineRule="auto"/>
        <w:jc w:val="center"/>
        <w:rPr>
          <w:i w:val="1"/>
          <w:sz w:val="26"/>
          <w:szCs w:val="26"/>
        </w:rPr>
      </w:pPr>
      <w:r w:rsidDel="00000000" w:rsidR="00000000" w:rsidRPr="00000000">
        <w:rPr>
          <w:i w:val="1"/>
          <w:sz w:val="26"/>
          <w:szCs w:val="26"/>
          <w:rtl w:val="0"/>
        </w:rPr>
        <w:t xml:space="preserve">Bảng 3.3: Đặc tả usecase sản phẩm</w:t>
      </w:r>
    </w:p>
    <w:p w:rsidR="00000000" w:rsidDel="00000000" w:rsidP="00000000" w:rsidRDefault="00000000" w:rsidRPr="00000000" w14:paraId="00000075">
      <w:pPr>
        <w:spacing w:after="240" w:before="240" w:lineRule="auto"/>
        <w:rPr>
          <w:i w:val="1"/>
          <w:sz w:val="26"/>
          <w:szCs w:val="26"/>
        </w:rPr>
      </w:pPr>
      <w:r w:rsidDel="00000000" w:rsidR="00000000" w:rsidRPr="00000000">
        <w:rPr>
          <w:rtl w:val="0"/>
        </w:rPr>
      </w:r>
    </w:p>
    <w:p w:rsidR="00000000" w:rsidDel="00000000" w:rsidP="00000000" w:rsidRDefault="00000000" w:rsidRPr="00000000" w14:paraId="00000076">
      <w:pPr>
        <w:pStyle w:val="Heading3"/>
        <w:keepNext w:val="0"/>
        <w:keepLines w:val="0"/>
        <w:spacing w:after="240" w:before="280" w:line="360" w:lineRule="auto"/>
        <w:rPr>
          <w:b w:val="1"/>
          <w:color w:val="000000"/>
          <w:sz w:val="26"/>
          <w:szCs w:val="26"/>
        </w:rPr>
      </w:pPr>
      <w:bookmarkStart w:colFirst="0" w:colLast="0" w:name="_lsb9x09cai4x" w:id="3"/>
      <w:bookmarkEnd w:id="3"/>
      <w:r w:rsidDel="00000000" w:rsidR="00000000" w:rsidRPr="00000000">
        <w:rPr>
          <w:b w:val="1"/>
          <w:color w:val="000000"/>
          <w:sz w:val="26"/>
          <w:szCs w:val="26"/>
          <w:rtl w:val="0"/>
        </w:rPr>
        <w:t xml:space="preserve">3.3.4 Đặc tả use case Quản lý nhà cung cấp</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635"/>
        <w:gridCol w:w="5775"/>
        <w:tblGridChange w:id="0">
          <w:tblGrid>
            <w:gridCol w:w="1455"/>
            <w:gridCol w:w="1635"/>
            <w:gridCol w:w="57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before="240" w:line="360" w:lineRule="auto"/>
              <w:rPr>
                <w:sz w:val="26"/>
                <w:szCs w:val="26"/>
              </w:rPr>
            </w:pPr>
            <w:r w:rsidDel="00000000" w:rsidR="00000000" w:rsidRPr="00000000">
              <w:rPr>
                <w:sz w:val="26"/>
                <w:szCs w:val="26"/>
                <w:rtl w:val="0"/>
              </w:rPr>
              <w:t xml:space="preserve">Tên Usecase: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before="240" w:line="360" w:lineRule="auto"/>
              <w:rPr>
                <w:sz w:val="26"/>
                <w:szCs w:val="26"/>
              </w:rPr>
            </w:pPr>
            <w:r w:rsidDel="00000000" w:rsidR="00000000" w:rsidRPr="00000000">
              <w:rPr>
                <w:sz w:val="26"/>
                <w:szCs w:val="26"/>
                <w:rtl w:val="0"/>
              </w:rPr>
              <w:t xml:space="preserve">Quản lý nhà cung cấp</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before="240" w:line="360" w:lineRule="auto"/>
              <w:rPr>
                <w:sz w:val="26"/>
                <w:szCs w:val="26"/>
              </w:rPr>
            </w:pPr>
            <w:r w:rsidDel="00000000" w:rsidR="00000000" w:rsidRPr="00000000">
              <w:rPr>
                <w:sz w:val="26"/>
                <w:szCs w:val="26"/>
                <w:rtl w:val="0"/>
              </w:rPr>
              <w:t xml:space="preserve">Quản lý</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before="240" w:line="360" w:lineRule="auto"/>
              <w:rPr>
                <w:sz w:val="26"/>
                <w:szCs w:val="26"/>
              </w:rPr>
            </w:pPr>
            <w:r w:rsidDel="00000000" w:rsidR="00000000" w:rsidRPr="00000000">
              <w:rPr>
                <w:sz w:val="26"/>
                <w:szCs w:val="26"/>
                <w:rtl w:val="0"/>
              </w:rPr>
              <w:t xml:space="preserve">Use case này cho phép người quản lý có thể quản lý thông tin các nhà cung cấp, thực hiện các chức năng: xem danh sách nhà cung cấp, thêm nhà cung cấp, sửa nhà cung cấp, xóa nhà cung cấp.</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158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before="240" w:line="360" w:lineRule="auto"/>
              <w:rPr>
                <w:sz w:val="26"/>
                <w:szCs w:val="26"/>
              </w:rPr>
            </w:pPr>
            <w:r w:rsidDel="00000000" w:rsidR="00000000" w:rsidRPr="00000000">
              <w:rPr>
                <w:sz w:val="26"/>
                <w:szCs w:val="26"/>
                <w:rtl w:val="0"/>
              </w:rPr>
              <w:t xml:space="preserve">1. Usecase bắt đầu khi người quản lý chọn xem hay thêm mới, thay đổi thông tin nhà cung cấp, xóa nhà cung cấp ra khỏi hệ thống.</w:t>
            </w:r>
          </w:p>
          <w:p w:rsidR="00000000" w:rsidDel="00000000" w:rsidP="00000000" w:rsidRDefault="00000000" w:rsidRPr="00000000" w14:paraId="00000086">
            <w:pPr>
              <w:spacing w:before="240" w:line="360" w:lineRule="auto"/>
              <w:rPr>
                <w:sz w:val="26"/>
                <w:szCs w:val="26"/>
              </w:rPr>
            </w:pPr>
            <w:r w:rsidDel="00000000" w:rsidR="00000000" w:rsidRPr="00000000">
              <w:rPr>
                <w:sz w:val="26"/>
                <w:szCs w:val="26"/>
                <w:rtl w:val="0"/>
              </w:rPr>
              <w:t xml:space="preserve">2. Hệ thống hiển thị danh sách các nhà cung cấp trong hệ thống và yêu cầu người quản lý chọn chức năng muốn thực hiện. Sau khi chọn chức năng, một trong các luồng phụ tương cấp sau được thực hiện.</w:t>
            </w:r>
          </w:p>
          <w:p w:rsidR="00000000" w:rsidDel="00000000" w:rsidP="00000000" w:rsidRDefault="00000000" w:rsidRPr="00000000" w14:paraId="00000087">
            <w:pPr>
              <w:spacing w:before="240" w:line="360" w:lineRule="auto"/>
              <w:ind w:left="260" w:hanging="120"/>
              <w:rPr>
                <w:sz w:val="26"/>
                <w:szCs w:val="26"/>
              </w:rPr>
            </w:pPr>
            <w:r w:rsidDel="00000000" w:rsidR="00000000" w:rsidRPr="00000000">
              <w:rPr>
                <w:sz w:val="26"/>
                <w:szCs w:val="26"/>
                <w:rtl w:val="0"/>
              </w:rPr>
              <w:t xml:space="preserve">2.1 Nếu người quản lý muốn thêm: luồng phụ thêm được thực hiện.</w:t>
            </w:r>
          </w:p>
          <w:p w:rsidR="00000000" w:rsidDel="00000000" w:rsidP="00000000" w:rsidRDefault="00000000" w:rsidRPr="00000000" w14:paraId="00000088">
            <w:pPr>
              <w:spacing w:before="240" w:line="360" w:lineRule="auto"/>
              <w:rPr>
                <w:sz w:val="26"/>
                <w:szCs w:val="26"/>
              </w:rPr>
            </w:pPr>
            <w:r w:rsidDel="00000000" w:rsidR="00000000" w:rsidRPr="00000000">
              <w:rPr>
                <w:sz w:val="26"/>
                <w:szCs w:val="26"/>
                <w:rtl w:val="0"/>
              </w:rPr>
              <w:t xml:space="preserve">2.2 Nếu người quản lý muốn sửa: luồng phụ sửa được thực hiện.</w:t>
            </w:r>
          </w:p>
          <w:p w:rsidR="00000000" w:rsidDel="00000000" w:rsidP="00000000" w:rsidRDefault="00000000" w:rsidRPr="00000000" w14:paraId="00000089">
            <w:pPr>
              <w:spacing w:before="240" w:line="360" w:lineRule="auto"/>
              <w:rPr>
                <w:sz w:val="26"/>
                <w:szCs w:val="26"/>
              </w:rPr>
            </w:pPr>
            <w:r w:rsidDel="00000000" w:rsidR="00000000" w:rsidRPr="00000000">
              <w:rPr>
                <w:sz w:val="26"/>
                <w:szCs w:val="26"/>
                <w:rtl w:val="0"/>
              </w:rPr>
              <w:t xml:space="preserve">2.3 Nếu người quản lý muốn xóa: luồng phụ xóa</w:t>
            </w:r>
          </w:p>
          <w:p w:rsidR="00000000" w:rsidDel="00000000" w:rsidP="00000000" w:rsidRDefault="00000000" w:rsidRPr="00000000" w14:paraId="0000008A">
            <w:pPr>
              <w:spacing w:before="240" w:line="360" w:lineRule="auto"/>
              <w:rPr>
                <w:sz w:val="26"/>
                <w:szCs w:val="26"/>
              </w:rPr>
            </w:pPr>
            <w:r w:rsidDel="00000000" w:rsidR="00000000" w:rsidRPr="00000000">
              <w:rPr>
                <w:sz w:val="26"/>
                <w:szCs w:val="26"/>
                <w:rtl w:val="0"/>
              </w:rPr>
              <w:t xml:space="preserve">được thực hiện.</w:t>
            </w:r>
          </w:p>
          <w:p w:rsidR="00000000" w:rsidDel="00000000" w:rsidP="00000000" w:rsidRDefault="00000000" w:rsidRPr="00000000" w14:paraId="0000008B">
            <w:pPr>
              <w:spacing w:before="240" w:line="360" w:lineRule="auto"/>
              <w:rPr>
                <w:sz w:val="26"/>
                <w:szCs w:val="26"/>
              </w:rPr>
            </w:pPr>
            <w:r w:rsidDel="00000000" w:rsidR="00000000" w:rsidRPr="00000000">
              <w:rPr>
                <w:b w:val="1"/>
                <w:sz w:val="26"/>
                <w:szCs w:val="26"/>
                <w:rtl w:val="0"/>
              </w:rPr>
              <w:t xml:space="preserve">Luồng phụ thêm: </w:t>
            </w:r>
            <w:r w:rsidDel="00000000" w:rsidR="00000000" w:rsidRPr="00000000">
              <w:rPr>
                <w:sz w:val="26"/>
                <w:szCs w:val="26"/>
                <w:rtl w:val="0"/>
              </w:rPr>
              <w:t xml:space="preserve">Hệ thống yêu cầu nhập đầy đủ các thông tin của nhà cung cấp cần thêm, sau đó chọn chức năng thêm.</w:t>
            </w:r>
          </w:p>
          <w:p w:rsidR="00000000" w:rsidDel="00000000" w:rsidP="00000000" w:rsidRDefault="00000000" w:rsidRPr="00000000" w14:paraId="0000008C">
            <w:pPr>
              <w:spacing w:before="240" w:line="360" w:lineRule="auto"/>
              <w:rPr>
                <w:sz w:val="26"/>
                <w:szCs w:val="26"/>
              </w:rPr>
            </w:pPr>
            <w:r w:rsidDel="00000000" w:rsidR="00000000" w:rsidRPr="00000000">
              <w:rPr>
                <w:sz w:val="26"/>
                <w:szCs w:val="26"/>
                <w:rtl w:val="0"/>
              </w:rPr>
              <w:t xml:space="preserve">* Nếu thành công : thông tin sẽ được nhập vào hệ thống và thông báo ra màn hình.</w:t>
            </w:r>
          </w:p>
          <w:p w:rsidR="00000000" w:rsidDel="00000000" w:rsidP="00000000" w:rsidRDefault="00000000" w:rsidRPr="00000000" w14:paraId="0000008D">
            <w:pPr>
              <w:spacing w:before="240" w:line="360" w:lineRule="auto"/>
              <w:rPr>
                <w:sz w:val="26"/>
                <w:szCs w:val="26"/>
              </w:rPr>
            </w:pPr>
            <w:r w:rsidDel="00000000" w:rsidR="00000000" w:rsidRPr="00000000">
              <w:rPr>
                <w:sz w:val="26"/>
                <w:szCs w:val="26"/>
                <w:rtl w:val="0"/>
              </w:rPr>
              <w:t xml:space="preserve">* Nếu thất bại : thông báo ra màn hình lý do thất bại và trở lại màn hình.</w:t>
            </w:r>
          </w:p>
          <w:p w:rsidR="00000000" w:rsidDel="00000000" w:rsidP="00000000" w:rsidRDefault="00000000" w:rsidRPr="00000000" w14:paraId="0000008E">
            <w:pPr>
              <w:spacing w:before="240" w:line="360" w:lineRule="auto"/>
              <w:rPr>
                <w:sz w:val="26"/>
                <w:szCs w:val="26"/>
              </w:rPr>
            </w:pPr>
            <w:r w:rsidDel="00000000" w:rsidR="00000000" w:rsidRPr="00000000">
              <w:rPr>
                <w:b w:val="1"/>
                <w:sz w:val="26"/>
                <w:szCs w:val="26"/>
                <w:rtl w:val="0"/>
              </w:rPr>
              <w:t xml:space="preserve">Luồng phụ sửa: </w:t>
            </w:r>
            <w:r w:rsidDel="00000000" w:rsidR="00000000" w:rsidRPr="00000000">
              <w:rPr>
                <w:sz w:val="26"/>
                <w:szCs w:val="26"/>
                <w:rtl w:val="0"/>
              </w:rPr>
              <w:t xml:space="preserve">Chọn nhà cung cấp cần sửa và hệ thống hiển thị đầy đủ các thông tin cần thiết để tiến hành việc sửa, sau khi lựa chọn một số thay đổi thì sẽ chọn chức năng sửa để tiến hành thực hiện.</w:t>
            </w:r>
          </w:p>
          <w:p w:rsidR="00000000" w:rsidDel="00000000" w:rsidP="00000000" w:rsidRDefault="00000000" w:rsidRPr="00000000" w14:paraId="0000008F">
            <w:pPr>
              <w:spacing w:before="240" w:line="360" w:lineRule="auto"/>
              <w:rPr>
                <w:sz w:val="26"/>
                <w:szCs w:val="26"/>
              </w:rPr>
            </w:pPr>
            <w:r w:rsidDel="00000000" w:rsidR="00000000" w:rsidRPr="00000000">
              <w:rPr>
                <w:sz w:val="26"/>
                <w:szCs w:val="26"/>
                <w:rtl w:val="0"/>
              </w:rPr>
              <w:t xml:space="preserve">* Nếu thành công : hệ thống sẽ lưu và thông báo ra màn hình.</w:t>
            </w:r>
          </w:p>
          <w:p w:rsidR="00000000" w:rsidDel="00000000" w:rsidP="00000000" w:rsidRDefault="00000000" w:rsidRPr="00000000" w14:paraId="00000090">
            <w:pPr>
              <w:spacing w:before="240" w:line="360" w:lineRule="auto"/>
              <w:rPr>
                <w:sz w:val="26"/>
                <w:szCs w:val="26"/>
              </w:rPr>
            </w:pPr>
            <w:r w:rsidDel="00000000" w:rsidR="00000000" w:rsidRPr="00000000">
              <w:rPr>
                <w:sz w:val="26"/>
                <w:szCs w:val="26"/>
                <w:rtl w:val="0"/>
              </w:rPr>
              <w:t xml:space="preserve">* Nếu thất bại : thông báo ra màn hình lý do thất bại và trở lại màn hình.</w:t>
            </w:r>
          </w:p>
          <w:p w:rsidR="00000000" w:rsidDel="00000000" w:rsidP="00000000" w:rsidRDefault="00000000" w:rsidRPr="00000000" w14:paraId="00000091">
            <w:pPr>
              <w:spacing w:before="240" w:line="360" w:lineRule="auto"/>
              <w:rPr>
                <w:sz w:val="26"/>
                <w:szCs w:val="26"/>
              </w:rPr>
            </w:pPr>
            <w:r w:rsidDel="00000000" w:rsidR="00000000" w:rsidRPr="00000000">
              <w:rPr>
                <w:b w:val="1"/>
                <w:sz w:val="26"/>
                <w:szCs w:val="26"/>
                <w:rtl w:val="0"/>
              </w:rPr>
              <w:t xml:space="preserve">Luồng phụ xóa : </w:t>
            </w:r>
            <w:r w:rsidDel="00000000" w:rsidR="00000000" w:rsidRPr="00000000">
              <w:rPr>
                <w:sz w:val="26"/>
                <w:szCs w:val="26"/>
                <w:rtl w:val="0"/>
              </w:rPr>
              <w:t xml:space="preserve">Chọn nhà cung cấp cần xóa, hệ thống thông báo cho người dùng xác nhận :</w:t>
            </w:r>
          </w:p>
          <w:p w:rsidR="00000000" w:rsidDel="00000000" w:rsidP="00000000" w:rsidRDefault="00000000" w:rsidRPr="00000000" w14:paraId="00000092">
            <w:pPr>
              <w:spacing w:before="240" w:line="360" w:lineRule="auto"/>
              <w:rPr>
                <w:sz w:val="26"/>
                <w:szCs w:val="26"/>
              </w:rPr>
            </w:pPr>
            <w:r w:rsidDel="00000000" w:rsidR="00000000" w:rsidRPr="00000000">
              <w:rPr>
                <w:sz w:val="26"/>
                <w:szCs w:val="26"/>
                <w:rtl w:val="0"/>
              </w:rPr>
              <w:t xml:space="preserve">* Nếu chọn “ yes ” : xóa khỏi cơ sở dữ liệu.</w:t>
            </w:r>
          </w:p>
          <w:p w:rsidR="00000000" w:rsidDel="00000000" w:rsidP="00000000" w:rsidRDefault="00000000" w:rsidRPr="00000000" w14:paraId="00000093">
            <w:pPr>
              <w:spacing w:before="240" w:line="360" w:lineRule="auto"/>
              <w:rPr>
                <w:sz w:val="26"/>
                <w:szCs w:val="26"/>
              </w:rPr>
            </w:pPr>
            <w:r w:rsidDel="00000000" w:rsidR="00000000" w:rsidRPr="00000000">
              <w:rPr>
                <w:sz w:val="26"/>
                <w:szCs w:val="26"/>
                <w:rtl w:val="0"/>
              </w:rPr>
              <w:t xml:space="preserve">* Nếu chọn “ no “ : trở lại màn hình.</w:t>
            </w:r>
          </w:p>
        </w:tc>
      </w:tr>
      <w:tr>
        <w:trPr>
          <w:cantSplit w:val="0"/>
          <w:trHeight w:val="7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before="240" w:line="360" w:lineRule="auto"/>
              <w:rPr>
                <w:sz w:val="26"/>
                <w:szCs w:val="26"/>
              </w:rPr>
            </w:pPr>
            <w:r w:rsidDel="00000000" w:rsidR="00000000" w:rsidRPr="00000000">
              <w:rPr>
                <w:sz w:val="26"/>
                <w:szCs w:val="26"/>
                <w:rtl w:val="0"/>
              </w:rPr>
              <w:t xml:space="preserve">Không có</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before="240" w:line="360" w:lineRule="auto"/>
              <w:rPr>
                <w:sz w:val="26"/>
                <w:szCs w:val="26"/>
              </w:rPr>
            </w:pPr>
            <w:r w:rsidDel="00000000" w:rsidR="00000000" w:rsidRPr="00000000">
              <w:rPr>
                <w:sz w:val="26"/>
                <w:szCs w:val="26"/>
                <w:rtl w:val="0"/>
              </w:rPr>
              <w:t xml:space="preserve">Người dùng phải đăng nhập vào hệ thống với quyền Quản lý rồi mới thực hiện được các chức năng tương cấp trong quản lý nhà cung cấp.</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before="240" w:line="360" w:lineRule="auto"/>
              <w:rPr>
                <w:sz w:val="26"/>
                <w:szCs w:val="26"/>
              </w:rPr>
            </w:pPr>
            <w:r w:rsidDel="00000000" w:rsidR="00000000" w:rsidRPr="00000000">
              <w:rPr>
                <w:sz w:val="26"/>
                <w:szCs w:val="26"/>
                <w:rtl w:val="0"/>
              </w:rPr>
              <w:t xml:space="preserve">Nếu use case thành công thì thực hiện được chức năng tương ứng và được cập nhật vào cơ sở dữ liệu. Nếu thất bại thông tin nhà cung cấp không có gì thay đổi.</w:t>
            </w:r>
          </w:p>
        </w:tc>
      </w:tr>
    </w:tbl>
    <w:p w:rsidR="00000000" w:rsidDel="00000000" w:rsidP="00000000" w:rsidRDefault="00000000" w:rsidRPr="00000000" w14:paraId="0000009D">
      <w:pPr>
        <w:spacing w:before="240" w:line="360" w:lineRule="auto"/>
        <w:jc w:val="center"/>
        <w:rPr>
          <w:i w:val="1"/>
          <w:sz w:val="26"/>
          <w:szCs w:val="26"/>
        </w:rPr>
      </w:pPr>
      <w:r w:rsidDel="00000000" w:rsidR="00000000" w:rsidRPr="00000000">
        <w:rPr>
          <w:i w:val="1"/>
          <w:sz w:val="26"/>
          <w:szCs w:val="26"/>
          <w:rtl w:val="0"/>
        </w:rPr>
        <w:t xml:space="preserve">Bảng 3.4: Đặc tả usecase quản lý nhà cung cấp</w:t>
      </w:r>
    </w:p>
    <w:p w:rsidR="00000000" w:rsidDel="00000000" w:rsidP="00000000" w:rsidRDefault="00000000" w:rsidRPr="00000000" w14:paraId="0000009E">
      <w:pPr>
        <w:spacing w:before="240"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9F">
      <w:pPr>
        <w:pStyle w:val="Heading3"/>
        <w:keepNext w:val="0"/>
        <w:keepLines w:val="0"/>
        <w:spacing w:after="240" w:before="280" w:line="360" w:lineRule="auto"/>
        <w:rPr>
          <w:b w:val="1"/>
          <w:color w:val="000000"/>
          <w:sz w:val="26"/>
          <w:szCs w:val="26"/>
        </w:rPr>
      </w:pPr>
      <w:bookmarkStart w:colFirst="0" w:colLast="0" w:name="_nuf649mrifml" w:id="4"/>
      <w:bookmarkEnd w:id="4"/>
      <w:r w:rsidDel="00000000" w:rsidR="00000000" w:rsidRPr="00000000">
        <w:rPr>
          <w:b w:val="1"/>
          <w:color w:val="000000"/>
          <w:sz w:val="26"/>
          <w:szCs w:val="26"/>
          <w:rtl w:val="0"/>
        </w:rPr>
        <w:t xml:space="preserve">3.3.5 Đặc tả use case Quản lý danh mục sản phẩm</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620"/>
        <w:gridCol w:w="5775"/>
        <w:tblGridChange w:id="0">
          <w:tblGrid>
            <w:gridCol w:w="1470"/>
            <w:gridCol w:w="1620"/>
            <w:gridCol w:w="5775"/>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before="240" w:line="360" w:lineRule="auto"/>
              <w:rPr>
                <w:sz w:val="26"/>
                <w:szCs w:val="26"/>
              </w:rPr>
            </w:pPr>
            <w:r w:rsidDel="00000000" w:rsidR="00000000" w:rsidRPr="00000000">
              <w:rPr>
                <w:sz w:val="26"/>
                <w:szCs w:val="26"/>
                <w:rtl w:val="0"/>
              </w:rPr>
              <w:t xml:space="preserve">Tên Usecase: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before="240" w:line="360" w:lineRule="auto"/>
              <w:rPr>
                <w:sz w:val="26"/>
                <w:szCs w:val="26"/>
              </w:rPr>
            </w:pPr>
            <w:r w:rsidDel="00000000" w:rsidR="00000000" w:rsidRPr="00000000">
              <w:rPr>
                <w:sz w:val="26"/>
                <w:szCs w:val="26"/>
                <w:rtl w:val="0"/>
              </w:rPr>
              <w:t xml:space="preserve">Quản lý danh mục sản phẩm</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before="240" w:line="360" w:lineRule="auto"/>
              <w:rPr>
                <w:sz w:val="26"/>
                <w:szCs w:val="26"/>
              </w:rPr>
            </w:pPr>
            <w:r w:rsidDel="00000000" w:rsidR="00000000" w:rsidRPr="00000000">
              <w:rPr>
                <w:sz w:val="26"/>
                <w:szCs w:val="26"/>
                <w:rtl w:val="0"/>
              </w:rPr>
              <w:t xml:space="preserve">Quản lý</w:t>
            </w:r>
          </w:p>
        </w:tc>
      </w:tr>
      <w:tr>
        <w:trPr>
          <w:cantSplit w:val="0"/>
          <w:trHeight w:val="19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before="240" w:line="360" w:lineRule="auto"/>
              <w:rPr>
                <w:sz w:val="26"/>
                <w:szCs w:val="26"/>
              </w:rPr>
            </w:pPr>
            <w:r w:rsidDel="00000000" w:rsidR="00000000" w:rsidRPr="00000000">
              <w:rPr>
                <w:sz w:val="26"/>
                <w:szCs w:val="26"/>
                <w:rtl w:val="0"/>
              </w:rPr>
              <w:t xml:space="preserve">Use-case này cho người quản trị quản lý thông tin các danh mục sản phẩm trong cơ sở dữ liệu của hệ thống. Bao gồm: xem danh mục sản phẩm, thêm loại sản phẩm, chỉnh sửa loại sản phẩm, xóa loại sản phẩm.  </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170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before="240" w:line="360" w:lineRule="auto"/>
              <w:rPr>
                <w:sz w:val="26"/>
                <w:szCs w:val="26"/>
              </w:rPr>
            </w:pPr>
            <w:r w:rsidDel="00000000" w:rsidR="00000000" w:rsidRPr="00000000">
              <w:rPr>
                <w:sz w:val="26"/>
                <w:szCs w:val="26"/>
                <w:rtl w:val="0"/>
              </w:rPr>
              <w:t xml:space="preserve">1. Usecase bắt đầu khi người quản lý muốn xem, thêm mới, chỉnh sửa danh mục sản phẩm, xóa loại sản phẩm ra khỏi hệ thống.</w:t>
            </w:r>
          </w:p>
          <w:p w:rsidR="00000000" w:rsidDel="00000000" w:rsidP="00000000" w:rsidRDefault="00000000" w:rsidRPr="00000000" w14:paraId="000000AF">
            <w:pPr>
              <w:spacing w:before="240" w:line="360" w:lineRule="auto"/>
              <w:rPr>
                <w:sz w:val="26"/>
                <w:szCs w:val="26"/>
              </w:rPr>
            </w:pPr>
            <w:r w:rsidDel="00000000" w:rsidR="00000000" w:rsidRPr="00000000">
              <w:rPr>
                <w:sz w:val="26"/>
                <w:szCs w:val="26"/>
                <w:rtl w:val="0"/>
              </w:rPr>
              <w:t xml:space="preserve">2. Hệ thống hiển thị danh mục sản phẩm trong hệ thống và yêu cầu người quản lý chọn chức năng muốn thực hiện. Sau khi chọn chức năng, một trong các luồng phụ tương ứng sau được thực hiện:</w:t>
            </w:r>
          </w:p>
          <w:p w:rsidR="00000000" w:rsidDel="00000000" w:rsidP="00000000" w:rsidRDefault="00000000" w:rsidRPr="00000000" w14:paraId="000000B0">
            <w:pPr>
              <w:spacing w:before="240" w:line="360" w:lineRule="auto"/>
              <w:rPr>
                <w:sz w:val="26"/>
                <w:szCs w:val="26"/>
              </w:rPr>
            </w:pPr>
            <w:r w:rsidDel="00000000" w:rsidR="00000000" w:rsidRPr="00000000">
              <w:rPr>
                <w:sz w:val="26"/>
                <w:szCs w:val="26"/>
                <w:rtl w:val="0"/>
              </w:rPr>
              <w:t xml:space="preserve">2.1 Nếu người quản lý muốn thêm: luồng phụ được thực hiện.</w:t>
            </w:r>
          </w:p>
          <w:p w:rsidR="00000000" w:rsidDel="00000000" w:rsidP="00000000" w:rsidRDefault="00000000" w:rsidRPr="00000000" w14:paraId="000000B1">
            <w:pPr>
              <w:spacing w:before="240" w:line="360" w:lineRule="auto"/>
              <w:rPr>
                <w:sz w:val="26"/>
                <w:szCs w:val="26"/>
              </w:rPr>
            </w:pPr>
            <w:r w:rsidDel="00000000" w:rsidR="00000000" w:rsidRPr="00000000">
              <w:rPr>
                <w:sz w:val="26"/>
                <w:szCs w:val="26"/>
                <w:rtl w:val="0"/>
              </w:rPr>
              <w:t xml:space="preserve">2.2 Nếu người quản lý muốn chỉnh sửa: luồng phụ chỉnh sửa được thực hiện.</w:t>
            </w:r>
          </w:p>
          <w:p w:rsidR="00000000" w:rsidDel="00000000" w:rsidP="00000000" w:rsidRDefault="00000000" w:rsidRPr="00000000" w14:paraId="000000B2">
            <w:pPr>
              <w:spacing w:before="240" w:line="360" w:lineRule="auto"/>
              <w:rPr>
                <w:sz w:val="26"/>
                <w:szCs w:val="26"/>
              </w:rPr>
            </w:pPr>
            <w:r w:rsidDel="00000000" w:rsidR="00000000" w:rsidRPr="00000000">
              <w:rPr>
                <w:sz w:val="26"/>
                <w:szCs w:val="26"/>
                <w:rtl w:val="0"/>
              </w:rPr>
              <w:t xml:space="preserve">2.3 Nếu người quản lý muốn xóa: luồng phụ xóa</w:t>
            </w:r>
          </w:p>
          <w:p w:rsidR="00000000" w:rsidDel="00000000" w:rsidP="00000000" w:rsidRDefault="00000000" w:rsidRPr="00000000" w14:paraId="000000B3">
            <w:pPr>
              <w:spacing w:before="240" w:line="360" w:lineRule="auto"/>
              <w:rPr>
                <w:sz w:val="26"/>
                <w:szCs w:val="26"/>
              </w:rPr>
            </w:pPr>
            <w:r w:rsidDel="00000000" w:rsidR="00000000" w:rsidRPr="00000000">
              <w:rPr>
                <w:sz w:val="26"/>
                <w:szCs w:val="26"/>
                <w:rtl w:val="0"/>
              </w:rPr>
              <w:t xml:space="preserve">được thực hiện.</w:t>
            </w:r>
          </w:p>
          <w:p w:rsidR="00000000" w:rsidDel="00000000" w:rsidP="00000000" w:rsidRDefault="00000000" w:rsidRPr="00000000" w14:paraId="000000B4">
            <w:pPr>
              <w:spacing w:before="240" w:line="360" w:lineRule="auto"/>
              <w:rPr>
                <w:sz w:val="26"/>
                <w:szCs w:val="26"/>
              </w:rPr>
            </w:pPr>
            <w:r w:rsidDel="00000000" w:rsidR="00000000" w:rsidRPr="00000000">
              <w:rPr>
                <w:b w:val="1"/>
                <w:sz w:val="26"/>
                <w:szCs w:val="26"/>
                <w:rtl w:val="0"/>
              </w:rPr>
              <w:t xml:space="preserve">Luồng phụ thêm: </w:t>
            </w:r>
            <w:r w:rsidDel="00000000" w:rsidR="00000000" w:rsidRPr="00000000">
              <w:rPr>
                <w:sz w:val="26"/>
                <w:szCs w:val="26"/>
                <w:rtl w:val="0"/>
              </w:rPr>
              <w:t xml:space="preserve">Hệ thống yêu cầu nhập đầy đủ các thông tin của sản phẩm mới, sau đó chọn chức năng thêm.</w:t>
            </w:r>
          </w:p>
          <w:p w:rsidR="00000000" w:rsidDel="00000000" w:rsidP="00000000" w:rsidRDefault="00000000" w:rsidRPr="00000000" w14:paraId="000000B5">
            <w:pPr>
              <w:spacing w:before="240" w:line="360" w:lineRule="auto"/>
              <w:rPr>
                <w:sz w:val="26"/>
                <w:szCs w:val="26"/>
              </w:rPr>
            </w:pPr>
            <w:r w:rsidDel="00000000" w:rsidR="00000000" w:rsidRPr="00000000">
              <w:rPr>
                <w:sz w:val="26"/>
                <w:szCs w:val="26"/>
                <w:rtl w:val="0"/>
              </w:rPr>
              <w:t xml:space="preserve">* Nếu thành công: thông tin sẽ lưu vào cơ sở dữ liệu và thông báo ra màn hình.</w:t>
            </w:r>
          </w:p>
          <w:p w:rsidR="00000000" w:rsidDel="00000000" w:rsidP="00000000" w:rsidRDefault="00000000" w:rsidRPr="00000000" w14:paraId="000000B6">
            <w:pPr>
              <w:spacing w:before="240" w:line="360" w:lineRule="auto"/>
              <w:rPr>
                <w:sz w:val="26"/>
                <w:szCs w:val="26"/>
              </w:rPr>
            </w:pPr>
            <w:r w:rsidDel="00000000" w:rsidR="00000000" w:rsidRPr="00000000">
              <w:rPr>
                <w:sz w:val="26"/>
                <w:szCs w:val="26"/>
                <w:rtl w:val="0"/>
              </w:rPr>
              <w:t xml:space="preserve">* Nếu thất bại: thông báo ra màn hình lý do thất bại và trở lại màn hình thêm loại sản phẩm.</w:t>
            </w:r>
          </w:p>
          <w:p w:rsidR="00000000" w:rsidDel="00000000" w:rsidP="00000000" w:rsidRDefault="00000000" w:rsidRPr="00000000" w14:paraId="000000B7">
            <w:pPr>
              <w:spacing w:before="240" w:line="360" w:lineRule="auto"/>
              <w:rPr>
                <w:sz w:val="26"/>
                <w:szCs w:val="26"/>
              </w:rPr>
            </w:pPr>
            <w:r w:rsidDel="00000000" w:rsidR="00000000" w:rsidRPr="00000000">
              <w:rPr>
                <w:b w:val="1"/>
                <w:sz w:val="26"/>
                <w:szCs w:val="26"/>
                <w:rtl w:val="0"/>
              </w:rPr>
              <w:t xml:space="preserve">Luồng phụ chỉnh sửa: </w:t>
            </w:r>
            <w:r w:rsidDel="00000000" w:rsidR="00000000" w:rsidRPr="00000000">
              <w:rPr>
                <w:sz w:val="26"/>
                <w:szCs w:val="26"/>
                <w:rtl w:val="0"/>
              </w:rPr>
              <w:t xml:space="preserve">Chọn loại sản phẩm cần chỉnh sửa và hệ thống hiển thị đầy đủ các thông tin cần thiết để tiến hành việc chỉnh sửa. Sau khi thay đổi thì sẽ chọn chức năng chỉnh sửa.</w:t>
            </w:r>
          </w:p>
          <w:p w:rsidR="00000000" w:rsidDel="00000000" w:rsidP="00000000" w:rsidRDefault="00000000" w:rsidRPr="00000000" w14:paraId="000000B8">
            <w:pPr>
              <w:spacing w:before="240" w:line="360" w:lineRule="auto"/>
              <w:rPr>
                <w:sz w:val="26"/>
                <w:szCs w:val="26"/>
              </w:rPr>
            </w:pPr>
            <w:r w:rsidDel="00000000" w:rsidR="00000000" w:rsidRPr="00000000">
              <w:rPr>
                <w:sz w:val="26"/>
                <w:szCs w:val="26"/>
                <w:rtl w:val="0"/>
              </w:rPr>
              <w:t xml:space="preserve">* Nếu thành công: hệ thống sẽ lưu và thông báo ra màn hình.</w:t>
            </w:r>
          </w:p>
          <w:p w:rsidR="00000000" w:rsidDel="00000000" w:rsidP="00000000" w:rsidRDefault="00000000" w:rsidRPr="00000000" w14:paraId="000000B9">
            <w:pPr>
              <w:spacing w:before="240" w:line="360" w:lineRule="auto"/>
              <w:rPr>
                <w:sz w:val="26"/>
                <w:szCs w:val="26"/>
              </w:rPr>
            </w:pPr>
            <w:r w:rsidDel="00000000" w:rsidR="00000000" w:rsidRPr="00000000">
              <w:rPr>
                <w:sz w:val="26"/>
                <w:szCs w:val="26"/>
                <w:rtl w:val="0"/>
              </w:rPr>
              <w:t xml:space="preserve">* Nếu thất bại: thông báo ra màn hình lý do thất bại và trở lại màn hình.</w:t>
            </w:r>
          </w:p>
          <w:p w:rsidR="00000000" w:rsidDel="00000000" w:rsidP="00000000" w:rsidRDefault="00000000" w:rsidRPr="00000000" w14:paraId="000000BA">
            <w:pPr>
              <w:spacing w:before="240" w:line="360" w:lineRule="auto"/>
              <w:rPr>
                <w:sz w:val="26"/>
                <w:szCs w:val="26"/>
              </w:rPr>
            </w:pPr>
            <w:r w:rsidDel="00000000" w:rsidR="00000000" w:rsidRPr="00000000">
              <w:rPr>
                <w:b w:val="1"/>
                <w:sz w:val="26"/>
                <w:szCs w:val="26"/>
                <w:rtl w:val="0"/>
              </w:rPr>
              <w:t xml:space="preserve">Luồng phụ xóa: </w:t>
            </w:r>
            <w:r w:rsidDel="00000000" w:rsidR="00000000" w:rsidRPr="00000000">
              <w:rPr>
                <w:sz w:val="26"/>
                <w:szCs w:val="26"/>
                <w:rtl w:val="0"/>
              </w:rPr>
              <w:t xml:space="preserve">Chọn loại sản phẩm cần xóa và chọn chức năng xóa. Hệ thống thông báo cho người dùng xác nhận xóa:</w:t>
            </w:r>
          </w:p>
          <w:p w:rsidR="00000000" w:rsidDel="00000000" w:rsidP="00000000" w:rsidRDefault="00000000" w:rsidRPr="00000000" w14:paraId="000000BB">
            <w:pPr>
              <w:spacing w:before="240" w:line="360" w:lineRule="auto"/>
              <w:rPr>
                <w:sz w:val="26"/>
                <w:szCs w:val="26"/>
              </w:rPr>
            </w:pPr>
            <w:r w:rsidDel="00000000" w:rsidR="00000000" w:rsidRPr="00000000">
              <w:rPr>
                <w:sz w:val="26"/>
                <w:szCs w:val="26"/>
                <w:rtl w:val="0"/>
              </w:rPr>
              <w:t xml:space="preserve">* Nếu chọn “ yes ”: xóa loại sản phẩm ra khỏi cơ sở dữ liệu.</w:t>
            </w:r>
          </w:p>
          <w:p w:rsidR="00000000" w:rsidDel="00000000" w:rsidP="00000000" w:rsidRDefault="00000000" w:rsidRPr="00000000" w14:paraId="000000BC">
            <w:pPr>
              <w:spacing w:before="240" w:line="360" w:lineRule="auto"/>
              <w:rPr>
                <w:sz w:val="26"/>
                <w:szCs w:val="26"/>
              </w:rPr>
            </w:pPr>
            <w:r w:rsidDel="00000000" w:rsidR="00000000" w:rsidRPr="00000000">
              <w:rPr>
                <w:sz w:val="26"/>
                <w:szCs w:val="26"/>
                <w:rtl w:val="0"/>
              </w:rPr>
              <w:t xml:space="preserve">* Nếu chọn “ no “: trở lại màn hình xóa loại sản phẩm</w:t>
            </w:r>
          </w:p>
        </w:tc>
      </w:tr>
      <w:tr>
        <w:trPr>
          <w:cantSplit w:val="0"/>
          <w:trHeight w:val="7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before="240" w:line="360" w:lineRule="auto"/>
              <w:rPr>
                <w:sz w:val="26"/>
                <w:szCs w:val="26"/>
              </w:rPr>
            </w:pPr>
            <w:r w:rsidDel="00000000" w:rsidR="00000000" w:rsidRPr="00000000">
              <w:rPr>
                <w:sz w:val="26"/>
                <w:szCs w:val="26"/>
                <w:rtl w:val="0"/>
              </w:rPr>
              <w:t xml:space="preserve">Không có</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before="240" w:line="360" w:lineRule="auto"/>
              <w:rPr>
                <w:sz w:val="26"/>
                <w:szCs w:val="26"/>
              </w:rPr>
            </w:pPr>
            <w:r w:rsidDel="00000000" w:rsidR="00000000" w:rsidRPr="00000000">
              <w:rPr>
                <w:sz w:val="26"/>
                <w:szCs w:val="26"/>
                <w:rtl w:val="0"/>
              </w:rPr>
              <w:t xml:space="preserve">Người dùng phải đăng nhập vào hệ thống với quyền Quản lý rồi mới thực hiện được các chức năng tương ứng trong quản lý danh mục sản phẩm.</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before="240" w:line="360" w:lineRule="auto"/>
              <w:rPr>
                <w:sz w:val="26"/>
                <w:szCs w:val="26"/>
              </w:rPr>
            </w:pPr>
            <w:r w:rsidDel="00000000" w:rsidR="00000000" w:rsidRPr="00000000">
              <w:rPr>
                <w:sz w:val="26"/>
                <w:szCs w:val="26"/>
                <w:rtl w:val="0"/>
              </w:rPr>
              <w:t xml:space="preserve">Nếu use case thành công thì thực hiện được chức năng tương ứng và được cập nhật vào cơ sở dữ liệu. Nếu thất bại thông tin danh mục sản phẩm không có gì thay đổi.</w:t>
            </w:r>
          </w:p>
        </w:tc>
      </w:tr>
    </w:tbl>
    <w:p w:rsidR="00000000" w:rsidDel="00000000" w:rsidP="00000000" w:rsidRDefault="00000000" w:rsidRPr="00000000" w14:paraId="000000C6">
      <w:pPr>
        <w:spacing w:before="240" w:line="360" w:lineRule="auto"/>
        <w:jc w:val="center"/>
        <w:rPr>
          <w:i w:val="1"/>
          <w:sz w:val="26"/>
          <w:szCs w:val="26"/>
        </w:rPr>
      </w:pPr>
      <w:r w:rsidDel="00000000" w:rsidR="00000000" w:rsidRPr="00000000">
        <w:rPr>
          <w:i w:val="1"/>
          <w:sz w:val="26"/>
          <w:szCs w:val="26"/>
          <w:rtl w:val="0"/>
        </w:rPr>
        <w:t xml:space="preserve">Bảng 3.5: Đặc tả usecase Quản lý danh mục sản phẩm</w:t>
      </w:r>
    </w:p>
    <w:p w:rsidR="00000000" w:rsidDel="00000000" w:rsidP="00000000" w:rsidRDefault="00000000" w:rsidRPr="00000000" w14:paraId="000000C7">
      <w:pPr>
        <w:spacing w:before="240"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8">
      <w:pPr>
        <w:pStyle w:val="Heading3"/>
        <w:keepNext w:val="0"/>
        <w:keepLines w:val="0"/>
        <w:spacing w:after="240" w:before="280" w:line="360" w:lineRule="auto"/>
        <w:rPr>
          <w:b w:val="1"/>
          <w:color w:val="000000"/>
          <w:sz w:val="26"/>
          <w:szCs w:val="26"/>
        </w:rPr>
      </w:pPr>
      <w:bookmarkStart w:colFirst="0" w:colLast="0" w:name="_guzsmyid6dh4" w:id="5"/>
      <w:bookmarkEnd w:id="5"/>
      <w:r w:rsidDel="00000000" w:rsidR="00000000" w:rsidRPr="00000000">
        <w:rPr>
          <w:b w:val="1"/>
          <w:color w:val="000000"/>
          <w:sz w:val="26"/>
          <w:szCs w:val="26"/>
          <w:rtl w:val="0"/>
        </w:rPr>
        <w:t xml:space="preserve">3.3.6 Đặc tả quản lý tài khoản</w:t>
      </w:r>
    </w:p>
    <w:tbl>
      <w:tblPr>
        <w:tblStyle w:val="Table6"/>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85"/>
        <w:gridCol w:w="5640"/>
        <w:tblGridChange w:id="0">
          <w:tblGrid>
            <w:gridCol w:w="1485"/>
            <w:gridCol w:w="1485"/>
            <w:gridCol w:w="564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before="240" w:line="360" w:lineRule="auto"/>
              <w:rPr>
                <w:sz w:val="26"/>
                <w:szCs w:val="26"/>
              </w:rPr>
            </w:pPr>
            <w:r w:rsidDel="00000000" w:rsidR="00000000" w:rsidRPr="00000000">
              <w:rPr>
                <w:sz w:val="26"/>
                <w:szCs w:val="26"/>
                <w:rtl w:val="0"/>
              </w:rPr>
              <w:t xml:space="preserve">Quản lý tài khoản</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before="240" w:line="360" w:lineRule="auto"/>
              <w:rPr>
                <w:sz w:val="26"/>
                <w:szCs w:val="26"/>
              </w:rPr>
            </w:pPr>
            <w:r w:rsidDel="00000000" w:rsidR="00000000" w:rsidRPr="00000000">
              <w:rPr>
                <w:sz w:val="26"/>
                <w:szCs w:val="26"/>
                <w:rtl w:val="0"/>
              </w:rPr>
              <w:t xml:space="preserve">Quản lý</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before="240" w:line="360" w:lineRule="auto"/>
              <w:rPr>
                <w:sz w:val="26"/>
                <w:szCs w:val="26"/>
              </w:rPr>
            </w:pPr>
            <w:r w:rsidDel="00000000" w:rsidR="00000000" w:rsidRPr="00000000">
              <w:rPr>
                <w:sz w:val="26"/>
                <w:szCs w:val="26"/>
                <w:rtl w:val="0"/>
              </w:rPr>
              <w:t xml:space="preserve">Use case này cho người quản trị quản lý thông tin các tài khoản trong cơ sở dữ liệu của hệ thống. Bao gồm các thao tác: xem thông tin tài khoản, khóa tài khoản, reset mật khẩu.</w:t>
            </w:r>
          </w:p>
        </w:tc>
      </w:tr>
      <w:tr>
        <w:trPr>
          <w:cantSplit w:val="0"/>
          <w:trHeight w:val="5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134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before="240" w:line="360" w:lineRule="auto"/>
              <w:rPr>
                <w:sz w:val="26"/>
                <w:szCs w:val="26"/>
              </w:rPr>
            </w:pPr>
            <w:r w:rsidDel="00000000" w:rsidR="00000000" w:rsidRPr="00000000">
              <w:rPr>
                <w:sz w:val="26"/>
                <w:szCs w:val="26"/>
                <w:rtl w:val="0"/>
              </w:rPr>
              <w:t xml:space="preserve">1. Usecase bắt đầu khi người quản lý muốn xem, khóa tài khoản, reset mật khẩu.</w:t>
            </w:r>
          </w:p>
          <w:p w:rsidR="00000000" w:rsidDel="00000000" w:rsidP="00000000" w:rsidRDefault="00000000" w:rsidRPr="00000000" w14:paraId="000000D8">
            <w:pPr>
              <w:spacing w:before="240" w:line="360" w:lineRule="auto"/>
              <w:rPr>
                <w:sz w:val="26"/>
                <w:szCs w:val="26"/>
              </w:rPr>
            </w:pPr>
            <w:r w:rsidDel="00000000" w:rsidR="00000000" w:rsidRPr="00000000">
              <w:rPr>
                <w:sz w:val="26"/>
                <w:szCs w:val="26"/>
                <w:rtl w:val="0"/>
              </w:rPr>
              <w:t xml:space="preserve">2. Hệ thống hiển thị danh sách các tài khoản trong hệ thống và yêu cầu người quản lý chọn chức năng muốn thực hiện. Sau khi chọn chức năng, một trong các luồng phụ tương ứng sau được thực hiện.</w:t>
            </w:r>
          </w:p>
          <w:p w:rsidR="00000000" w:rsidDel="00000000" w:rsidP="00000000" w:rsidRDefault="00000000" w:rsidRPr="00000000" w14:paraId="000000D9">
            <w:pPr>
              <w:spacing w:before="240" w:line="360" w:lineRule="auto"/>
              <w:rPr>
                <w:sz w:val="26"/>
                <w:szCs w:val="26"/>
              </w:rPr>
            </w:pPr>
            <w:r w:rsidDel="00000000" w:rsidR="00000000" w:rsidRPr="00000000">
              <w:rPr>
                <w:sz w:val="26"/>
                <w:szCs w:val="26"/>
                <w:rtl w:val="0"/>
              </w:rPr>
              <w:t xml:space="preserve">2.1 Nếu người quản lý muốn xem thông tin tài khoản: luồng phụ xem được thực hiện.</w:t>
            </w:r>
          </w:p>
          <w:p w:rsidR="00000000" w:rsidDel="00000000" w:rsidP="00000000" w:rsidRDefault="00000000" w:rsidRPr="00000000" w14:paraId="000000DA">
            <w:pPr>
              <w:spacing w:before="240" w:line="360" w:lineRule="auto"/>
              <w:rPr>
                <w:sz w:val="26"/>
                <w:szCs w:val="26"/>
              </w:rPr>
            </w:pPr>
            <w:r w:rsidDel="00000000" w:rsidR="00000000" w:rsidRPr="00000000">
              <w:rPr>
                <w:sz w:val="26"/>
                <w:szCs w:val="26"/>
                <w:rtl w:val="0"/>
              </w:rPr>
              <w:t xml:space="preserve">2.2 Nếu người quản lý muốn khóa tài khoản: luồng phụ khóa được thực hiện.</w:t>
            </w:r>
          </w:p>
          <w:p w:rsidR="00000000" w:rsidDel="00000000" w:rsidP="00000000" w:rsidRDefault="00000000" w:rsidRPr="00000000" w14:paraId="000000DB">
            <w:pPr>
              <w:spacing w:before="240" w:line="360" w:lineRule="auto"/>
              <w:rPr>
                <w:sz w:val="26"/>
                <w:szCs w:val="26"/>
              </w:rPr>
            </w:pPr>
            <w:r w:rsidDel="00000000" w:rsidR="00000000" w:rsidRPr="00000000">
              <w:rPr>
                <w:sz w:val="26"/>
                <w:szCs w:val="26"/>
                <w:rtl w:val="0"/>
              </w:rPr>
              <w:t xml:space="preserve">2.3 Nếu người quản lý muốn reset mật khẩu: luồng phụ reset được thực hiện.</w:t>
            </w:r>
          </w:p>
          <w:p w:rsidR="00000000" w:rsidDel="00000000" w:rsidP="00000000" w:rsidRDefault="00000000" w:rsidRPr="00000000" w14:paraId="000000DC">
            <w:pPr>
              <w:spacing w:before="240" w:line="360" w:lineRule="auto"/>
              <w:rPr>
                <w:sz w:val="26"/>
                <w:szCs w:val="26"/>
              </w:rPr>
            </w:pPr>
            <w:r w:rsidDel="00000000" w:rsidR="00000000" w:rsidRPr="00000000">
              <w:rPr>
                <w:b w:val="1"/>
                <w:sz w:val="26"/>
                <w:szCs w:val="26"/>
                <w:rtl w:val="0"/>
              </w:rPr>
              <w:t xml:space="preserve">Luồng phụ khóa:</w:t>
            </w:r>
            <w:r w:rsidDel="00000000" w:rsidR="00000000" w:rsidRPr="00000000">
              <w:rPr>
                <w:sz w:val="26"/>
                <w:szCs w:val="26"/>
                <w:rtl w:val="0"/>
              </w:rPr>
              <w:t xml:space="preserve"> Hệ thống yêu cầu nhập đầy đủ các</w:t>
            </w:r>
          </w:p>
          <w:p w:rsidR="00000000" w:rsidDel="00000000" w:rsidP="00000000" w:rsidRDefault="00000000" w:rsidRPr="00000000" w14:paraId="000000DD">
            <w:pPr>
              <w:spacing w:before="240" w:line="360" w:lineRule="auto"/>
              <w:rPr>
                <w:sz w:val="26"/>
                <w:szCs w:val="26"/>
              </w:rPr>
            </w:pPr>
            <w:r w:rsidDel="00000000" w:rsidR="00000000" w:rsidRPr="00000000">
              <w:rPr>
                <w:sz w:val="26"/>
                <w:szCs w:val="26"/>
                <w:rtl w:val="0"/>
              </w:rPr>
              <w:t xml:space="preserve">thông tin cần của tài khoản muốn khóa, sau đó chọn chức năng khóa.</w:t>
            </w:r>
          </w:p>
          <w:p w:rsidR="00000000" w:rsidDel="00000000" w:rsidP="00000000" w:rsidRDefault="00000000" w:rsidRPr="00000000" w14:paraId="000000DE">
            <w:pPr>
              <w:spacing w:before="240" w:line="360" w:lineRule="auto"/>
              <w:rPr>
                <w:sz w:val="26"/>
                <w:szCs w:val="26"/>
              </w:rPr>
            </w:pPr>
            <w:r w:rsidDel="00000000" w:rsidR="00000000" w:rsidRPr="00000000">
              <w:rPr>
                <w:sz w:val="26"/>
                <w:szCs w:val="26"/>
                <w:rtl w:val="0"/>
              </w:rPr>
              <w:t xml:space="preserve">* Nếu thành công : thông tin tài khoản bị khóa và lưu vào cơ sở dữ </w:t>
            </w:r>
            <w:ins w:author="Hồ Minh Cảnh" w:id="1" w:date="2021-11-28T12:24:35Z">
              <w:r w:rsidDel="00000000" w:rsidR="00000000" w:rsidRPr="00000000">
                <w:rPr>
                  <w:sz w:val="26"/>
                  <w:szCs w:val="26"/>
                  <w:rtl w:val="0"/>
                </w:rPr>
                <w:t xml:space="preserve">liệu</w:t>
              </w:r>
            </w:ins>
            <w:del w:author="Hồ Minh Cảnh" w:id="1" w:date="2021-11-28T12:24:35Z">
              <w:r w:rsidDel="00000000" w:rsidR="00000000" w:rsidRPr="00000000">
                <w:rPr>
                  <w:sz w:val="26"/>
                  <w:szCs w:val="26"/>
                  <w:rtl w:val="0"/>
                </w:rPr>
                <w:delText xml:space="preserve">kiệu</w:delText>
              </w:r>
            </w:del>
            <w:r w:rsidDel="00000000" w:rsidR="00000000" w:rsidRPr="00000000">
              <w:rPr>
                <w:sz w:val="26"/>
                <w:szCs w:val="26"/>
                <w:rtl w:val="0"/>
              </w:rPr>
              <w:t xml:space="preserve">, và xuất ra thông báo màn hình.</w:t>
            </w:r>
          </w:p>
          <w:p w:rsidR="00000000" w:rsidDel="00000000" w:rsidP="00000000" w:rsidRDefault="00000000" w:rsidRPr="00000000" w14:paraId="000000DF">
            <w:pPr>
              <w:spacing w:before="240" w:line="360" w:lineRule="auto"/>
              <w:rPr>
                <w:sz w:val="26"/>
                <w:szCs w:val="26"/>
              </w:rPr>
            </w:pPr>
            <w:r w:rsidDel="00000000" w:rsidR="00000000" w:rsidRPr="00000000">
              <w:rPr>
                <w:sz w:val="26"/>
                <w:szCs w:val="26"/>
                <w:rtl w:val="0"/>
              </w:rPr>
              <w:t xml:space="preserve">* Nếu thất bại : thông báo ra màn hình lý do thất bại</w:t>
            </w:r>
          </w:p>
          <w:p w:rsidR="00000000" w:rsidDel="00000000" w:rsidP="00000000" w:rsidRDefault="00000000" w:rsidRPr="00000000" w14:paraId="000000E0">
            <w:pPr>
              <w:spacing w:before="240" w:line="360" w:lineRule="auto"/>
              <w:rPr>
                <w:sz w:val="26"/>
                <w:szCs w:val="26"/>
              </w:rPr>
            </w:pPr>
            <w:r w:rsidDel="00000000" w:rsidR="00000000" w:rsidRPr="00000000">
              <w:rPr>
                <w:sz w:val="26"/>
                <w:szCs w:val="26"/>
                <w:rtl w:val="0"/>
              </w:rPr>
              <w:t xml:space="preserve">và trở lại màn hình.</w:t>
            </w:r>
          </w:p>
          <w:p w:rsidR="00000000" w:rsidDel="00000000" w:rsidP="00000000" w:rsidRDefault="00000000" w:rsidRPr="00000000" w14:paraId="000000E1">
            <w:pPr>
              <w:spacing w:before="240" w:line="360" w:lineRule="auto"/>
              <w:rPr>
                <w:sz w:val="26"/>
                <w:szCs w:val="26"/>
              </w:rPr>
            </w:pPr>
            <w:r w:rsidDel="00000000" w:rsidR="00000000" w:rsidRPr="00000000">
              <w:rPr>
                <w:b w:val="1"/>
                <w:sz w:val="26"/>
                <w:szCs w:val="26"/>
                <w:rtl w:val="0"/>
              </w:rPr>
              <w:t xml:space="preserve">Luồng phụ reset:</w:t>
            </w:r>
            <w:r w:rsidDel="00000000" w:rsidR="00000000" w:rsidRPr="00000000">
              <w:rPr>
                <w:sz w:val="26"/>
                <w:szCs w:val="26"/>
                <w:rtl w:val="0"/>
              </w:rPr>
              <w:t xml:space="preserve"> Chọn tài khoản cần reset mật khẩu</w:t>
            </w:r>
          </w:p>
          <w:p w:rsidR="00000000" w:rsidDel="00000000" w:rsidP="00000000" w:rsidRDefault="00000000" w:rsidRPr="00000000" w14:paraId="000000E2">
            <w:pPr>
              <w:spacing w:before="240" w:line="360" w:lineRule="auto"/>
              <w:rPr>
                <w:sz w:val="26"/>
                <w:szCs w:val="26"/>
              </w:rPr>
            </w:pPr>
            <w:r w:rsidDel="00000000" w:rsidR="00000000" w:rsidRPr="00000000">
              <w:rPr>
                <w:sz w:val="26"/>
                <w:szCs w:val="26"/>
                <w:rtl w:val="0"/>
              </w:rPr>
              <w:t xml:space="preserve">* Nếu chọn “ yes ”: reset mật khẩu trong cơ sở dữ liệu.</w:t>
            </w:r>
          </w:p>
          <w:p w:rsidR="00000000" w:rsidDel="00000000" w:rsidP="00000000" w:rsidRDefault="00000000" w:rsidRPr="00000000" w14:paraId="000000E3">
            <w:pPr>
              <w:spacing w:before="240" w:line="360" w:lineRule="auto"/>
              <w:rPr>
                <w:sz w:val="26"/>
                <w:szCs w:val="26"/>
              </w:rPr>
            </w:pPr>
            <w:r w:rsidDel="00000000" w:rsidR="00000000" w:rsidRPr="00000000">
              <w:rPr>
                <w:sz w:val="26"/>
                <w:szCs w:val="26"/>
                <w:rtl w:val="0"/>
              </w:rPr>
              <w:t xml:space="preserve">* Nếu chọn “ no “: trở lại màn hình.</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before="240" w:line="360" w:lineRule="auto"/>
              <w:rPr>
                <w:sz w:val="26"/>
                <w:szCs w:val="26"/>
              </w:rPr>
            </w:pPr>
            <w:r w:rsidDel="00000000" w:rsidR="00000000" w:rsidRPr="00000000">
              <w:rPr>
                <w:sz w:val="26"/>
                <w:szCs w:val="26"/>
                <w:rtl w:val="0"/>
              </w:rPr>
              <w:t xml:space="preserve">Không có</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before="240" w:line="360" w:lineRule="auto"/>
              <w:rPr>
                <w:sz w:val="26"/>
                <w:szCs w:val="26"/>
              </w:rPr>
            </w:pPr>
            <w:r w:rsidDel="00000000" w:rsidR="00000000" w:rsidRPr="00000000">
              <w:rPr>
                <w:sz w:val="26"/>
                <w:szCs w:val="26"/>
                <w:rtl w:val="0"/>
              </w:rPr>
              <w:t xml:space="preserve">Người dùng phải đăng nhập vào hệ thống với quyền Quản lý rồi mới thực hiện được các chức năng tương ứng trong quản lý tài khoản.</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before="240" w:line="360" w:lineRule="auto"/>
              <w:rPr>
                <w:sz w:val="26"/>
                <w:szCs w:val="26"/>
              </w:rPr>
            </w:pPr>
            <w:r w:rsidDel="00000000" w:rsidR="00000000" w:rsidRPr="00000000">
              <w:rPr>
                <w:sz w:val="26"/>
                <w:szCs w:val="26"/>
                <w:rtl w:val="0"/>
              </w:rPr>
              <w:t xml:space="preserve">Nếu use case thành công thì thực hiện được chức năng tương ứng và được cập nhật vào cơ sở dữ liệu. Nếu thất bại thông tin tài khoản không có gì thay đổi.</w:t>
            </w:r>
          </w:p>
        </w:tc>
      </w:tr>
    </w:tbl>
    <w:p w:rsidR="00000000" w:rsidDel="00000000" w:rsidP="00000000" w:rsidRDefault="00000000" w:rsidRPr="00000000" w14:paraId="000000ED">
      <w:pPr>
        <w:spacing w:before="240" w:line="360" w:lineRule="auto"/>
        <w:jc w:val="center"/>
        <w:rPr>
          <w:i w:val="1"/>
          <w:sz w:val="26"/>
          <w:szCs w:val="26"/>
        </w:rPr>
      </w:pPr>
      <w:r w:rsidDel="00000000" w:rsidR="00000000" w:rsidRPr="00000000">
        <w:rPr>
          <w:i w:val="1"/>
          <w:sz w:val="26"/>
          <w:szCs w:val="26"/>
          <w:rtl w:val="0"/>
        </w:rPr>
        <w:t xml:space="preserve">Bảng 3.6: Đặc tả usecase Quản lý tài khoản</w:t>
      </w:r>
    </w:p>
    <w:p w:rsidR="00000000" w:rsidDel="00000000" w:rsidP="00000000" w:rsidRDefault="00000000" w:rsidRPr="00000000" w14:paraId="000000EE">
      <w:pPr>
        <w:spacing w:before="240"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F">
      <w:pPr>
        <w:pStyle w:val="Heading3"/>
        <w:keepNext w:val="0"/>
        <w:keepLines w:val="0"/>
        <w:spacing w:after="240" w:before="280" w:line="360" w:lineRule="auto"/>
        <w:rPr>
          <w:b w:val="1"/>
          <w:color w:val="000000"/>
          <w:sz w:val="26"/>
          <w:szCs w:val="26"/>
        </w:rPr>
      </w:pPr>
      <w:bookmarkStart w:colFirst="0" w:colLast="0" w:name="_m4ixtaeqhx8h" w:id="6"/>
      <w:bookmarkEnd w:id="6"/>
      <w:r w:rsidDel="00000000" w:rsidR="00000000" w:rsidRPr="00000000">
        <w:rPr>
          <w:b w:val="1"/>
          <w:color w:val="000000"/>
          <w:sz w:val="26"/>
          <w:szCs w:val="26"/>
          <w:rtl w:val="0"/>
        </w:rPr>
        <w:t xml:space="preserve">3.3.7 Đặc tả use case Quản lý đơn hàng</w:t>
      </w:r>
    </w:p>
    <w:tbl>
      <w:tblPr>
        <w:tblStyle w:val="Table7"/>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15"/>
        <w:gridCol w:w="5640"/>
        <w:tblGridChange w:id="0">
          <w:tblGrid>
            <w:gridCol w:w="1470"/>
            <w:gridCol w:w="1515"/>
            <w:gridCol w:w="564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before="240" w:line="360" w:lineRule="auto"/>
              <w:rPr>
                <w:sz w:val="26"/>
                <w:szCs w:val="26"/>
              </w:rPr>
            </w:pPr>
            <w:r w:rsidDel="00000000" w:rsidR="00000000" w:rsidRPr="00000000">
              <w:rPr>
                <w:sz w:val="26"/>
                <w:szCs w:val="26"/>
                <w:rtl w:val="0"/>
              </w:rPr>
              <w:t xml:space="preserve">Quản lý đơn hàng</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before="240" w:line="360" w:lineRule="auto"/>
              <w:rPr>
                <w:sz w:val="26"/>
                <w:szCs w:val="26"/>
              </w:rPr>
            </w:pPr>
            <w:r w:rsidDel="00000000" w:rsidR="00000000" w:rsidRPr="00000000">
              <w:rPr>
                <w:sz w:val="26"/>
                <w:szCs w:val="26"/>
                <w:rtl w:val="0"/>
              </w:rPr>
              <w:t xml:space="preserve">Quản lý</w:t>
            </w:r>
            <w:del w:author="Hồ Minh Cảnh" w:id="2" w:date="2021-11-28T12:24:30Z">
              <w:r w:rsidDel="00000000" w:rsidR="00000000" w:rsidRPr="00000000">
                <w:rPr>
                  <w:sz w:val="26"/>
                  <w:szCs w:val="26"/>
                  <w:rtl w:val="0"/>
                </w:rPr>
                <w:delText xml:space="preserve">,Nhân Viên</w:delText>
              </w:r>
            </w:del>
            <w:r w:rsidDel="00000000" w:rsidR="00000000" w:rsidRPr="00000000">
              <w:rPr>
                <w:rtl w:val="0"/>
              </w:rPr>
            </w:r>
          </w:p>
        </w:tc>
      </w:tr>
      <w:tr>
        <w:trPr>
          <w:cantSplit w:val="0"/>
          <w:trHeight w:val="19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before="240" w:line="360" w:lineRule="auto"/>
              <w:rPr>
                <w:sz w:val="26"/>
                <w:szCs w:val="26"/>
              </w:rPr>
            </w:pPr>
            <w:r w:rsidDel="00000000" w:rsidR="00000000" w:rsidRPr="00000000">
              <w:rPr>
                <w:sz w:val="26"/>
                <w:szCs w:val="26"/>
                <w:rtl w:val="0"/>
              </w:rPr>
              <w:t xml:space="preserve">Use case này cho người quản trị quản lý thông tin các đơn hàng trong cơ sở dữ liệu của hệ thống. Bao gồm các thao tác: cập nhật trạng thái đơn hàng, xem đơn hàng, huỷ đơn hàng, phân công giao hàng, tìm kiếm đơn hàng.</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171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before="240" w:line="360" w:lineRule="auto"/>
              <w:rPr>
                <w:sz w:val="26"/>
                <w:szCs w:val="26"/>
              </w:rPr>
            </w:pPr>
            <w:r w:rsidDel="00000000" w:rsidR="00000000" w:rsidRPr="00000000">
              <w:rPr>
                <w:sz w:val="26"/>
                <w:szCs w:val="26"/>
                <w:rtl w:val="0"/>
              </w:rPr>
              <w:t xml:space="preserve">1. Usecase bắt đầu khi người quản lý bắt đầu hiệu</w:t>
            </w:r>
          </w:p>
          <w:p w:rsidR="00000000" w:rsidDel="00000000" w:rsidP="00000000" w:rsidRDefault="00000000" w:rsidRPr="00000000" w14:paraId="000000FF">
            <w:pPr>
              <w:spacing w:before="240" w:line="360" w:lineRule="auto"/>
              <w:rPr>
                <w:sz w:val="26"/>
                <w:szCs w:val="26"/>
              </w:rPr>
            </w:pPr>
            <w:r w:rsidDel="00000000" w:rsidR="00000000" w:rsidRPr="00000000">
              <w:rPr>
                <w:sz w:val="26"/>
                <w:szCs w:val="26"/>
                <w:rtl w:val="0"/>
              </w:rPr>
              <w:t xml:space="preserve">chỉnh thông tin, cập nhật trạng thái đơn hàng, kiểm tra đơn hàng, phân công giao hàng, hủy đơn hàng ra khỏi hệ thống và tìm kiếm đơn hàng.</w:t>
            </w:r>
          </w:p>
          <w:p w:rsidR="00000000" w:rsidDel="00000000" w:rsidP="00000000" w:rsidRDefault="00000000" w:rsidRPr="00000000" w14:paraId="00000100">
            <w:pPr>
              <w:spacing w:before="240" w:line="360" w:lineRule="auto"/>
              <w:rPr>
                <w:sz w:val="26"/>
                <w:szCs w:val="26"/>
              </w:rPr>
            </w:pPr>
            <w:r w:rsidDel="00000000" w:rsidR="00000000" w:rsidRPr="00000000">
              <w:rPr>
                <w:sz w:val="26"/>
                <w:szCs w:val="26"/>
                <w:rtl w:val="0"/>
              </w:rPr>
              <w:t xml:space="preserve">2. Hệ thống hiển thị danh sách các đơn hàng trong hệ</w:t>
            </w:r>
          </w:p>
          <w:p w:rsidR="00000000" w:rsidDel="00000000" w:rsidP="00000000" w:rsidRDefault="00000000" w:rsidRPr="00000000" w14:paraId="00000101">
            <w:pPr>
              <w:spacing w:before="240" w:line="360" w:lineRule="auto"/>
              <w:rPr>
                <w:sz w:val="26"/>
                <w:szCs w:val="26"/>
              </w:rPr>
            </w:pPr>
            <w:r w:rsidDel="00000000" w:rsidR="00000000" w:rsidRPr="00000000">
              <w:rPr>
                <w:sz w:val="26"/>
                <w:szCs w:val="26"/>
                <w:rtl w:val="0"/>
              </w:rPr>
              <w:t xml:space="preserve">thống và yêu cầu người quản lý chọn chức năng</w:t>
            </w:r>
          </w:p>
          <w:p w:rsidR="00000000" w:rsidDel="00000000" w:rsidP="00000000" w:rsidRDefault="00000000" w:rsidRPr="00000000" w14:paraId="00000102">
            <w:pPr>
              <w:spacing w:before="240" w:line="360" w:lineRule="auto"/>
              <w:rPr>
                <w:sz w:val="26"/>
                <w:szCs w:val="26"/>
              </w:rPr>
            </w:pPr>
            <w:r w:rsidDel="00000000" w:rsidR="00000000" w:rsidRPr="00000000">
              <w:rPr>
                <w:sz w:val="26"/>
                <w:szCs w:val="26"/>
                <w:rtl w:val="0"/>
              </w:rPr>
              <w:t xml:space="preserve">muốn thực hiện. Sau khi chọn chức năng, một trong</w:t>
            </w:r>
          </w:p>
          <w:p w:rsidR="00000000" w:rsidDel="00000000" w:rsidP="00000000" w:rsidRDefault="00000000" w:rsidRPr="00000000" w14:paraId="00000103">
            <w:pPr>
              <w:spacing w:before="240" w:line="360" w:lineRule="auto"/>
              <w:rPr>
                <w:sz w:val="26"/>
                <w:szCs w:val="26"/>
              </w:rPr>
            </w:pPr>
            <w:r w:rsidDel="00000000" w:rsidR="00000000" w:rsidRPr="00000000">
              <w:rPr>
                <w:sz w:val="26"/>
                <w:szCs w:val="26"/>
                <w:rtl w:val="0"/>
              </w:rPr>
              <w:t xml:space="preserve">các luồng phụ tương ứng sau được thực hiện.</w:t>
            </w:r>
          </w:p>
          <w:p w:rsidR="00000000" w:rsidDel="00000000" w:rsidP="00000000" w:rsidRDefault="00000000" w:rsidRPr="00000000" w14:paraId="00000104">
            <w:pPr>
              <w:spacing w:before="240" w:line="360" w:lineRule="auto"/>
              <w:rPr>
                <w:sz w:val="26"/>
                <w:szCs w:val="26"/>
              </w:rPr>
            </w:pPr>
            <w:r w:rsidDel="00000000" w:rsidR="00000000" w:rsidRPr="00000000">
              <w:rPr>
                <w:sz w:val="26"/>
                <w:szCs w:val="26"/>
                <w:rtl w:val="0"/>
              </w:rPr>
              <w:t xml:space="preserve">2.1 Nếu người quản lý muốn cập nhật: luồng phụ cập nhật được thực hiện.</w:t>
            </w:r>
          </w:p>
          <w:p w:rsidR="00000000" w:rsidDel="00000000" w:rsidP="00000000" w:rsidRDefault="00000000" w:rsidRPr="00000000" w14:paraId="00000105">
            <w:pPr>
              <w:spacing w:before="240" w:line="360" w:lineRule="auto"/>
              <w:rPr>
                <w:sz w:val="26"/>
                <w:szCs w:val="26"/>
              </w:rPr>
            </w:pPr>
            <w:r w:rsidDel="00000000" w:rsidR="00000000" w:rsidRPr="00000000">
              <w:rPr>
                <w:sz w:val="26"/>
                <w:szCs w:val="26"/>
                <w:rtl w:val="0"/>
              </w:rPr>
              <w:t xml:space="preserve">2.2 Nếu người quản lý muốn kiểm tra: luồng phụ kiểm tra được thực hiện.</w:t>
            </w:r>
          </w:p>
          <w:p w:rsidR="00000000" w:rsidDel="00000000" w:rsidP="00000000" w:rsidRDefault="00000000" w:rsidRPr="00000000" w14:paraId="00000106">
            <w:pPr>
              <w:spacing w:before="240" w:line="360" w:lineRule="auto"/>
              <w:rPr>
                <w:sz w:val="26"/>
                <w:szCs w:val="26"/>
              </w:rPr>
            </w:pPr>
            <w:r w:rsidDel="00000000" w:rsidR="00000000" w:rsidRPr="00000000">
              <w:rPr>
                <w:sz w:val="26"/>
                <w:szCs w:val="26"/>
                <w:rtl w:val="0"/>
              </w:rPr>
              <w:t xml:space="preserve">2.3 Nếu người quản lý muốn hủy: luồng phụ hủy được thực hiện.</w:t>
            </w:r>
          </w:p>
          <w:p w:rsidR="00000000" w:rsidDel="00000000" w:rsidP="00000000" w:rsidRDefault="00000000" w:rsidRPr="00000000" w14:paraId="00000107">
            <w:pPr>
              <w:spacing w:before="240" w:line="360" w:lineRule="auto"/>
              <w:rPr>
                <w:sz w:val="26"/>
                <w:szCs w:val="26"/>
              </w:rPr>
            </w:pPr>
            <w:r w:rsidDel="00000000" w:rsidR="00000000" w:rsidRPr="00000000">
              <w:rPr>
                <w:sz w:val="26"/>
                <w:szCs w:val="26"/>
                <w:rtl w:val="0"/>
              </w:rPr>
              <w:t xml:space="preserve">2.3 Nếu người quản lý muốn phân công giao hàng: luồng phụ phân công được thực hiện.</w:t>
            </w:r>
          </w:p>
          <w:p w:rsidR="00000000" w:rsidDel="00000000" w:rsidP="00000000" w:rsidRDefault="00000000" w:rsidRPr="00000000" w14:paraId="00000108">
            <w:pPr>
              <w:spacing w:before="240" w:line="360" w:lineRule="auto"/>
              <w:rPr>
                <w:sz w:val="26"/>
                <w:szCs w:val="26"/>
              </w:rPr>
            </w:pPr>
            <w:r w:rsidDel="00000000" w:rsidR="00000000" w:rsidRPr="00000000">
              <w:rPr>
                <w:b w:val="1"/>
                <w:sz w:val="26"/>
                <w:szCs w:val="26"/>
                <w:rtl w:val="0"/>
              </w:rPr>
              <w:t xml:space="preserve">Luồng phụ cập nhật:</w:t>
            </w:r>
            <w:r w:rsidDel="00000000" w:rsidR="00000000" w:rsidRPr="00000000">
              <w:rPr>
                <w:sz w:val="26"/>
                <w:szCs w:val="26"/>
                <w:rtl w:val="0"/>
              </w:rPr>
              <w:t xml:space="preserve"> Người quản lý chọn cập nhật,</w:t>
            </w:r>
          </w:p>
          <w:p w:rsidR="00000000" w:rsidDel="00000000" w:rsidP="00000000" w:rsidRDefault="00000000" w:rsidRPr="00000000" w14:paraId="00000109">
            <w:pPr>
              <w:spacing w:before="240" w:line="360" w:lineRule="auto"/>
              <w:rPr>
                <w:sz w:val="26"/>
                <w:szCs w:val="26"/>
              </w:rPr>
            </w:pPr>
            <w:r w:rsidDel="00000000" w:rsidR="00000000" w:rsidRPr="00000000">
              <w:rPr>
                <w:sz w:val="26"/>
                <w:szCs w:val="26"/>
                <w:rtl w:val="0"/>
              </w:rPr>
              <w:t xml:space="preserve">hệ thống sẽ cập nhật trạng thái các đơn hàng và hiển</w:t>
            </w:r>
          </w:p>
          <w:p w:rsidR="00000000" w:rsidDel="00000000" w:rsidP="00000000" w:rsidRDefault="00000000" w:rsidRPr="00000000" w14:paraId="0000010A">
            <w:pPr>
              <w:spacing w:before="240" w:line="360" w:lineRule="auto"/>
              <w:rPr>
                <w:sz w:val="26"/>
                <w:szCs w:val="26"/>
              </w:rPr>
            </w:pPr>
            <w:r w:rsidDel="00000000" w:rsidR="00000000" w:rsidRPr="00000000">
              <w:rPr>
                <w:sz w:val="26"/>
                <w:szCs w:val="26"/>
                <w:rtl w:val="0"/>
              </w:rPr>
              <w:t xml:space="preserve">thị đầy đủ các thông tin mới nhất về đơn hàng.</w:t>
            </w:r>
          </w:p>
          <w:p w:rsidR="00000000" w:rsidDel="00000000" w:rsidP="00000000" w:rsidRDefault="00000000" w:rsidRPr="00000000" w14:paraId="0000010B">
            <w:pPr>
              <w:spacing w:before="240" w:line="360" w:lineRule="auto"/>
              <w:rPr>
                <w:sz w:val="26"/>
                <w:szCs w:val="26"/>
              </w:rPr>
            </w:pPr>
            <w:r w:rsidDel="00000000" w:rsidR="00000000" w:rsidRPr="00000000">
              <w:rPr>
                <w:b w:val="1"/>
                <w:sz w:val="26"/>
                <w:szCs w:val="26"/>
                <w:rtl w:val="0"/>
              </w:rPr>
              <w:t xml:space="preserve">Luồng phụ kiểm tra:</w:t>
            </w:r>
            <w:r w:rsidDel="00000000" w:rsidR="00000000" w:rsidRPr="00000000">
              <w:rPr>
                <w:sz w:val="26"/>
                <w:szCs w:val="26"/>
                <w:rtl w:val="0"/>
              </w:rPr>
              <w:t xml:space="preserve"> Hệ thống hiển thị đầy đủ các</w:t>
            </w:r>
          </w:p>
          <w:p w:rsidR="00000000" w:rsidDel="00000000" w:rsidP="00000000" w:rsidRDefault="00000000" w:rsidRPr="00000000" w14:paraId="0000010C">
            <w:pPr>
              <w:spacing w:before="240" w:line="360" w:lineRule="auto"/>
              <w:rPr>
                <w:sz w:val="26"/>
                <w:szCs w:val="26"/>
              </w:rPr>
            </w:pPr>
            <w:r w:rsidDel="00000000" w:rsidR="00000000" w:rsidRPr="00000000">
              <w:rPr>
                <w:sz w:val="26"/>
                <w:szCs w:val="26"/>
                <w:rtl w:val="0"/>
              </w:rPr>
              <w:t xml:space="preserve">thông tin cần thiết để tiến hành việc kiểm tra đơn hàng đã được giao xong chưa.</w:t>
            </w:r>
          </w:p>
          <w:p w:rsidR="00000000" w:rsidDel="00000000" w:rsidP="00000000" w:rsidRDefault="00000000" w:rsidRPr="00000000" w14:paraId="0000010D">
            <w:pPr>
              <w:spacing w:before="240" w:line="360" w:lineRule="auto"/>
              <w:rPr>
                <w:sz w:val="26"/>
                <w:szCs w:val="26"/>
              </w:rPr>
            </w:pPr>
            <w:r w:rsidDel="00000000" w:rsidR="00000000" w:rsidRPr="00000000">
              <w:rPr>
                <w:b w:val="1"/>
                <w:sz w:val="26"/>
                <w:szCs w:val="26"/>
                <w:rtl w:val="0"/>
              </w:rPr>
              <w:t xml:space="preserve">Luồng phụ hủy</w:t>
            </w:r>
            <w:r w:rsidDel="00000000" w:rsidR="00000000" w:rsidRPr="00000000">
              <w:rPr>
                <w:sz w:val="26"/>
                <w:szCs w:val="26"/>
                <w:rtl w:val="0"/>
              </w:rPr>
              <w:t xml:space="preserve">: Người quản lý chọn một đơn hàng cần hủy. Sau đó thực hiện chức năng hủy, hệ thống sẽ hiện thông báo xác nhận hủy và người quản lý chọn chức năng hủy. Cuối cùng thông tin đơn hàng sẽ được hủy khỏi hệ thống.</w:t>
            </w:r>
          </w:p>
          <w:p w:rsidR="00000000" w:rsidDel="00000000" w:rsidP="00000000" w:rsidRDefault="00000000" w:rsidRPr="00000000" w14:paraId="0000010E">
            <w:pPr>
              <w:spacing w:before="240" w:line="360" w:lineRule="auto"/>
              <w:rPr>
                <w:sz w:val="26"/>
                <w:szCs w:val="26"/>
              </w:rPr>
            </w:pPr>
            <w:r w:rsidDel="00000000" w:rsidR="00000000" w:rsidRPr="00000000">
              <w:rPr>
                <w:b w:val="1"/>
                <w:sz w:val="26"/>
                <w:szCs w:val="26"/>
                <w:rtl w:val="0"/>
              </w:rPr>
              <w:t xml:space="preserve">Luồng phụ phân công:</w:t>
            </w:r>
            <w:r w:rsidDel="00000000" w:rsidR="00000000" w:rsidRPr="00000000">
              <w:rPr>
                <w:sz w:val="26"/>
                <w:szCs w:val="26"/>
                <w:rtl w:val="0"/>
              </w:rPr>
              <w:t xml:space="preserve"> Người quản lý chọn một đơn hàng để tiến hàng phân công, sau đó chọn đối tác giao hàng, hệ thống sẽ hiện thông báo để quản ký xác nhận.  </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before="240" w:line="360" w:lineRule="auto"/>
              <w:rPr>
                <w:sz w:val="26"/>
                <w:szCs w:val="26"/>
              </w:rPr>
            </w:pPr>
            <w:r w:rsidDel="00000000" w:rsidR="00000000" w:rsidRPr="00000000">
              <w:rPr>
                <w:sz w:val="26"/>
                <w:szCs w:val="26"/>
                <w:rtl w:val="0"/>
              </w:rPr>
              <w:t xml:space="preserve">Không có</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before="240" w:line="360" w:lineRule="auto"/>
              <w:rPr>
                <w:sz w:val="26"/>
                <w:szCs w:val="26"/>
              </w:rPr>
            </w:pPr>
            <w:r w:rsidDel="00000000" w:rsidR="00000000" w:rsidRPr="00000000">
              <w:rPr>
                <w:sz w:val="26"/>
                <w:szCs w:val="26"/>
                <w:rtl w:val="0"/>
              </w:rPr>
              <w:t xml:space="preserve">Người quản lý phải đăng nhập vào hệ thống rồi mới thực hiện được chức năng quản lý đơn hàng.</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before="240" w:line="360" w:lineRule="auto"/>
              <w:rPr>
                <w:sz w:val="26"/>
                <w:szCs w:val="26"/>
              </w:rPr>
            </w:pPr>
            <w:r w:rsidDel="00000000" w:rsidR="00000000" w:rsidRPr="00000000">
              <w:rPr>
                <w:sz w:val="26"/>
                <w:szCs w:val="26"/>
                <w:rtl w:val="0"/>
              </w:rPr>
              <w:t xml:space="preserve">Nếu use case thành công thì có thể quản lý đơn hàng theo ý muốn. Ngược lại trạng thái hệ thống không có gì thay đổi.</w:t>
            </w:r>
          </w:p>
        </w:tc>
      </w:tr>
    </w:tbl>
    <w:p w:rsidR="00000000" w:rsidDel="00000000" w:rsidP="00000000" w:rsidRDefault="00000000" w:rsidRPr="00000000" w14:paraId="00000118">
      <w:pPr>
        <w:spacing w:before="240" w:line="360" w:lineRule="auto"/>
        <w:jc w:val="center"/>
        <w:rPr>
          <w:i w:val="1"/>
          <w:sz w:val="26"/>
          <w:szCs w:val="26"/>
        </w:rPr>
      </w:pPr>
      <w:r w:rsidDel="00000000" w:rsidR="00000000" w:rsidRPr="00000000">
        <w:rPr>
          <w:i w:val="1"/>
          <w:sz w:val="26"/>
          <w:szCs w:val="26"/>
          <w:rtl w:val="0"/>
        </w:rPr>
        <w:t xml:space="preserve">Bảng 3.7: Đặc tả usecase Quản lý đơn hàng</w:t>
      </w:r>
    </w:p>
    <w:p w:rsidR="00000000" w:rsidDel="00000000" w:rsidP="00000000" w:rsidRDefault="00000000" w:rsidRPr="00000000" w14:paraId="0000011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1A">
      <w:pPr>
        <w:pStyle w:val="Heading3"/>
        <w:keepNext w:val="0"/>
        <w:keepLines w:val="0"/>
        <w:spacing w:after="240" w:before="280" w:line="360" w:lineRule="auto"/>
        <w:rPr>
          <w:b w:val="1"/>
          <w:color w:val="000000"/>
          <w:sz w:val="26"/>
          <w:szCs w:val="26"/>
        </w:rPr>
      </w:pPr>
      <w:bookmarkStart w:colFirst="0" w:colLast="0" w:name="_9u5v27fyw2fy" w:id="7"/>
      <w:bookmarkEnd w:id="7"/>
      <w:r w:rsidDel="00000000" w:rsidR="00000000" w:rsidRPr="00000000">
        <w:rPr>
          <w:b w:val="1"/>
          <w:color w:val="000000"/>
          <w:sz w:val="26"/>
          <w:szCs w:val="26"/>
          <w:rtl w:val="0"/>
        </w:rPr>
        <w:t xml:space="preserve">3.3.8 Đặc tả use case Quản lý góp ý</w:t>
      </w:r>
    </w:p>
    <w:tbl>
      <w:tblPr>
        <w:tblStyle w:val="Table8"/>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15"/>
        <w:gridCol w:w="5640"/>
        <w:tblGridChange w:id="0">
          <w:tblGrid>
            <w:gridCol w:w="1470"/>
            <w:gridCol w:w="1515"/>
            <w:gridCol w:w="5640"/>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before="240" w:line="360" w:lineRule="auto"/>
              <w:rPr>
                <w:sz w:val="26"/>
                <w:szCs w:val="26"/>
              </w:rPr>
            </w:pPr>
            <w:r w:rsidDel="00000000" w:rsidR="00000000" w:rsidRPr="00000000">
              <w:rPr>
                <w:sz w:val="26"/>
                <w:szCs w:val="26"/>
                <w:rtl w:val="0"/>
              </w:rPr>
              <w:t xml:space="preserve">Quản lý góp ý</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before="240" w:line="360" w:lineRule="auto"/>
              <w:rPr>
                <w:sz w:val="26"/>
                <w:szCs w:val="26"/>
              </w:rPr>
            </w:pPr>
            <w:r w:rsidDel="00000000" w:rsidR="00000000" w:rsidRPr="00000000">
              <w:rPr>
                <w:sz w:val="26"/>
                <w:szCs w:val="26"/>
                <w:rtl w:val="0"/>
              </w:rPr>
              <w:t xml:space="preserve">Quản lý</w:t>
            </w:r>
          </w:p>
        </w:tc>
      </w:tr>
      <w:tr>
        <w:trPr>
          <w:cantSplit w:val="0"/>
          <w:trHeight w:val="19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before="240" w:line="360" w:lineRule="auto"/>
              <w:rPr>
                <w:sz w:val="26"/>
                <w:szCs w:val="26"/>
              </w:rPr>
            </w:pPr>
            <w:r w:rsidDel="00000000" w:rsidR="00000000" w:rsidRPr="00000000">
              <w:rPr>
                <w:sz w:val="26"/>
                <w:szCs w:val="26"/>
                <w:rtl w:val="0"/>
              </w:rPr>
              <w:t xml:space="preserve">Use case này cho phép người quản trị quản lý nội dung các góp ý của người dùng trong cơ sở dữ liệu của hệ thống. Bao gồm các thao tác: phản hồi nội dung góp ý, gửi cảnh báo đến email và chặn thành viên.</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99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before="240" w:line="360" w:lineRule="auto"/>
              <w:rPr>
                <w:sz w:val="26"/>
                <w:szCs w:val="26"/>
              </w:rPr>
            </w:pPr>
            <w:r w:rsidDel="00000000" w:rsidR="00000000" w:rsidRPr="00000000">
              <w:rPr>
                <w:sz w:val="26"/>
                <w:szCs w:val="26"/>
                <w:rtl w:val="0"/>
              </w:rPr>
              <w:t xml:space="preserve">1. Use case bắt đầu khi người quản lý bắt đầu xem góp ý, phản hồi nội dung góp ý và chặn thành viên.</w:t>
            </w:r>
          </w:p>
          <w:p w:rsidR="00000000" w:rsidDel="00000000" w:rsidP="00000000" w:rsidRDefault="00000000" w:rsidRPr="00000000" w14:paraId="0000012A">
            <w:pPr>
              <w:spacing w:before="240" w:line="360" w:lineRule="auto"/>
              <w:rPr>
                <w:sz w:val="26"/>
                <w:szCs w:val="26"/>
              </w:rPr>
            </w:pPr>
            <w:r w:rsidDel="00000000" w:rsidR="00000000" w:rsidRPr="00000000">
              <w:rPr>
                <w:sz w:val="26"/>
                <w:szCs w:val="26"/>
                <w:rtl w:val="0"/>
              </w:rPr>
              <w:t xml:space="preserve">2. Hệ thống hiển thị danh sách các góp ý trong hệ</w:t>
            </w:r>
          </w:p>
          <w:p w:rsidR="00000000" w:rsidDel="00000000" w:rsidP="00000000" w:rsidRDefault="00000000" w:rsidRPr="00000000" w14:paraId="0000012B">
            <w:pPr>
              <w:spacing w:before="240" w:line="360" w:lineRule="auto"/>
              <w:rPr>
                <w:sz w:val="26"/>
                <w:szCs w:val="26"/>
              </w:rPr>
            </w:pPr>
            <w:r w:rsidDel="00000000" w:rsidR="00000000" w:rsidRPr="00000000">
              <w:rPr>
                <w:sz w:val="26"/>
                <w:szCs w:val="26"/>
                <w:rtl w:val="0"/>
              </w:rPr>
              <w:t xml:space="preserve">thống và yêu cầu người quản lý chọn chức năng muốn thực hiện. Sau khi chọn chức năng, một trong các luồng phụ tương ứng sau được thực hiện:</w:t>
            </w:r>
          </w:p>
          <w:p w:rsidR="00000000" w:rsidDel="00000000" w:rsidP="00000000" w:rsidRDefault="00000000" w:rsidRPr="00000000" w14:paraId="0000012C">
            <w:pPr>
              <w:spacing w:before="240" w:line="360" w:lineRule="auto"/>
              <w:rPr>
                <w:sz w:val="26"/>
                <w:szCs w:val="26"/>
              </w:rPr>
            </w:pPr>
            <w:r w:rsidDel="00000000" w:rsidR="00000000" w:rsidRPr="00000000">
              <w:rPr>
                <w:sz w:val="26"/>
                <w:szCs w:val="26"/>
                <w:rtl w:val="0"/>
              </w:rPr>
              <w:t xml:space="preserve">2.1 Nếu người quản lý muốn phản hồi: luồng phụ phản</w:t>
            </w:r>
          </w:p>
          <w:p w:rsidR="00000000" w:rsidDel="00000000" w:rsidP="00000000" w:rsidRDefault="00000000" w:rsidRPr="00000000" w14:paraId="0000012D">
            <w:pPr>
              <w:spacing w:before="240" w:line="360" w:lineRule="auto"/>
              <w:rPr>
                <w:sz w:val="26"/>
                <w:szCs w:val="26"/>
              </w:rPr>
            </w:pPr>
            <w:r w:rsidDel="00000000" w:rsidR="00000000" w:rsidRPr="00000000">
              <w:rPr>
                <w:sz w:val="26"/>
                <w:szCs w:val="26"/>
                <w:rtl w:val="0"/>
              </w:rPr>
              <w:t xml:space="preserve">hồi được thực hiện.</w:t>
            </w:r>
          </w:p>
          <w:p w:rsidR="00000000" w:rsidDel="00000000" w:rsidP="00000000" w:rsidRDefault="00000000" w:rsidRPr="00000000" w14:paraId="0000012E">
            <w:pPr>
              <w:spacing w:before="240" w:line="360" w:lineRule="auto"/>
              <w:rPr>
                <w:sz w:val="26"/>
                <w:szCs w:val="26"/>
              </w:rPr>
            </w:pPr>
            <w:r w:rsidDel="00000000" w:rsidR="00000000" w:rsidRPr="00000000">
              <w:rPr>
                <w:sz w:val="26"/>
                <w:szCs w:val="26"/>
                <w:rtl w:val="0"/>
              </w:rPr>
              <w:t xml:space="preserve">2.2 Nếu người quản lý muốn chặn thành viên: luồng</w:t>
            </w:r>
          </w:p>
          <w:p w:rsidR="00000000" w:rsidDel="00000000" w:rsidP="00000000" w:rsidRDefault="00000000" w:rsidRPr="00000000" w14:paraId="0000012F">
            <w:pPr>
              <w:spacing w:before="240" w:line="360" w:lineRule="auto"/>
              <w:rPr>
                <w:sz w:val="26"/>
                <w:szCs w:val="26"/>
              </w:rPr>
            </w:pPr>
            <w:r w:rsidDel="00000000" w:rsidR="00000000" w:rsidRPr="00000000">
              <w:rPr>
                <w:sz w:val="26"/>
                <w:szCs w:val="26"/>
                <w:rtl w:val="0"/>
              </w:rPr>
              <w:t xml:space="preserve">phụ chặn được thực hiện.</w:t>
            </w:r>
          </w:p>
          <w:p w:rsidR="00000000" w:rsidDel="00000000" w:rsidP="00000000" w:rsidRDefault="00000000" w:rsidRPr="00000000" w14:paraId="00000130">
            <w:pPr>
              <w:spacing w:before="240" w:line="360" w:lineRule="auto"/>
              <w:rPr>
                <w:sz w:val="26"/>
                <w:szCs w:val="26"/>
              </w:rPr>
            </w:pPr>
            <w:r w:rsidDel="00000000" w:rsidR="00000000" w:rsidRPr="00000000">
              <w:rPr>
                <w:b w:val="1"/>
                <w:sz w:val="26"/>
                <w:szCs w:val="26"/>
                <w:rtl w:val="0"/>
              </w:rPr>
              <w:t xml:space="preserve">Luồng phụ phản hồi:</w:t>
            </w:r>
            <w:r w:rsidDel="00000000" w:rsidR="00000000" w:rsidRPr="00000000">
              <w:rPr>
                <w:sz w:val="26"/>
                <w:szCs w:val="26"/>
                <w:rtl w:val="0"/>
              </w:rPr>
              <w:t xml:space="preserve"> Hệ thống hiển thị đầy đủ các</w:t>
            </w:r>
          </w:p>
          <w:p w:rsidR="00000000" w:rsidDel="00000000" w:rsidP="00000000" w:rsidRDefault="00000000" w:rsidRPr="00000000" w14:paraId="00000131">
            <w:pPr>
              <w:spacing w:before="240" w:line="360" w:lineRule="auto"/>
              <w:rPr>
                <w:sz w:val="26"/>
                <w:szCs w:val="26"/>
              </w:rPr>
            </w:pPr>
            <w:r w:rsidDel="00000000" w:rsidR="00000000" w:rsidRPr="00000000">
              <w:rPr>
                <w:sz w:val="26"/>
                <w:szCs w:val="26"/>
                <w:rtl w:val="0"/>
              </w:rPr>
              <w:t xml:space="preserve">thông tin về nội dung góp ý, người quản lý có thể nhập nội dung và chọn phản hồi. Nội dung phản hồi sẽ được tự động gởi tới email người góp ý.</w:t>
            </w:r>
          </w:p>
          <w:p w:rsidR="00000000" w:rsidDel="00000000" w:rsidP="00000000" w:rsidRDefault="00000000" w:rsidRPr="00000000" w14:paraId="00000132">
            <w:pPr>
              <w:spacing w:before="240" w:line="360" w:lineRule="auto"/>
              <w:rPr>
                <w:sz w:val="26"/>
                <w:szCs w:val="26"/>
              </w:rPr>
            </w:pPr>
            <w:r w:rsidDel="00000000" w:rsidR="00000000" w:rsidRPr="00000000">
              <w:rPr>
                <w:b w:val="1"/>
                <w:sz w:val="26"/>
                <w:szCs w:val="26"/>
                <w:rtl w:val="0"/>
              </w:rPr>
              <w:t xml:space="preserve">Luồng phụ chặn:</w:t>
            </w:r>
            <w:r w:rsidDel="00000000" w:rsidR="00000000" w:rsidRPr="00000000">
              <w:rPr>
                <w:sz w:val="26"/>
                <w:szCs w:val="26"/>
                <w:rtl w:val="0"/>
              </w:rPr>
              <w:t xml:space="preserve"> Nếu người góp ý nhiều lần gửi những thông tin xấu thì người quản lý có thể thực hiện chặn người dùng đó. Sau đó người dùng sẽ bị chặn trong hệ thống.</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before="240" w:line="360" w:lineRule="auto"/>
              <w:rPr>
                <w:sz w:val="26"/>
                <w:szCs w:val="26"/>
              </w:rPr>
            </w:pPr>
            <w:r w:rsidDel="00000000" w:rsidR="00000000" w:rsidRPr="00000000">
              <w:rPr>
                <w:sz w:val="26"/>
                <w:szCs w:val="26"/>
                <w:rtl w:val="0"/>
              </w:rPr>
              <w:t xml:space="preserve">Nếu người quản lý chặn hay phản hồi nội dung góp ý của người dùng hoàn tất. Khi đó usecase kết thúc.</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before="240" w:line="360" w:lineRule="auto"/>
              <w:rPr>
                <w:sz w:val="26"/>
                <w:szCs w:val="26"/>
              </w:rPr>
            </w:pPr>
            <w:r w:rsidDel="00000000" w:rsidR="00000000" w:rsidRPr="00000000">
              <w:rPr>
                <w:sz w:val="26"/>
                <w:szCs w:val="26"/>
                <w:rtl w:val="0"/>
              </w:rPr>
              <w:t xml:space="preserve">Người quản lý phải đăng nhập vào hệ thống rồi mới thực hiện được chức năng quản lý góp ý.</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before="240" w:line="360" w:lineRule="auto"/>
              <w:rPr>
                <w:sz w:val="26"/>
                <w:szCs w:val="26"/>
              </w:rPr>
            </w:pPr>
            <w:r w:rsidDel="00000000" w:rsidR="00000000" w:rsidRPr="00000000">
              <w:rPr>
                <w:sz w:val="26"/>
                <w:szCs w:val="26"/>
                <w:rtl w:val="0"/>
              </w:rPr>
              <w:t xml:space="preserve">Nếu use case thành công thì có thể quản lý góp ý theo ý muốn. Ngược lại trạng thái hệ thống không có gì thay đổi.</w:t>
            </w:r>
          </w:p>
        </w:tc>
      </w:tr>
    </w:tbl>
    <w:p w:rsidR="00000000" w:rsidDel="00000000" w:rsidP="00000000" w:rsidRDefault="00000000" w:rsidRPr="00000000" w14:paraId="0000013C">
      <w:pPr>
        <w:spacing w:before="240" w:line="360" w:lineRule="auto"/>
        <w:jc w:val="center"/>
        <w:rPr>
          <w:i w:val="1"/>
          <w:sz w:val="26"/>
          <w:szCs w:val="26"/>
        </w:rPr>
      </w:pPr>
      <w:r w:rsidDel="00000000" w:rsidR="00000000" w:rsidRPr="00000000">
        <w:rPr>
          <w:i w:val="1"/>
          <w:sz w:val="26"/>
          <w:szCs w:val="26"/>
          <w:rtl w:val="0"/>
        </w:rPr>
        <w:t xml:space="preserve">Bảng 3.8: Đặc tả usecase Quản lý góp ý</w:t>
      </w:r>
    </w:p>
    <w:p w:rsidR="00000000" w:rsidDel="00000000" w:rsidP="00000000" w:rsidRDefault="00000000" w:rsidRPr="00000000" w14:paraId="0000013D">
      <w:pPr>
        <w:spacing w:before="240"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3E">
      <w:pPr>
        <w:pStyle w:val="Heading3"/>
        <w:keepNext w:val="0"/>
        <w:keepLines w:val="0"/>
        <w:spacing w:after="240" w:before="280" w:line="360" w:lineRule="auto"/>
        <w:rPr>
          <w:b w:val="1"/>
          <w:color w:val="000000"/>
          <w:sz w:val="26"/>
          <w:szCs w:val="26"/>
        </w:rPr>
      </w:pPr>
      <w:bookmarkStart w:colFirst="0" w:colLast="0" w:name="_24ju2eggdvd2" w:id="8"/>
      <w:bookmarkEnd w:id="8"/>
      <w:r w:rsidDel="00000000" w:rsidR="00000000" w:rsidRPr="00000000">
        <w:rPr>
          <w:b w:val="1"/>
          <w:color w:val="000000"/>
          <w:sz w:val="26"/>
          <w:szCs w:val="26"/>
          <w:rtl w:val="0"/>
        </w:rPr>
        <w:t xml:space="preserve">3.3.9 Đặc tả use case Quản lý thống kê báo cáo</w:t>
      </w:r>
    </w:p>
    <w:tbl>
      <w:tblPr>
        <w:tblStyle w:val="Table9"/>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30"/>
        <w:gridCol w:w="5625"/>
        <w:tblGridChange w:id="0">
          <w:tblGrid>
            <w:gridCol w:w="1470"/>
            <w:gridCol w:w="1530"/>
            <w:gridCol w:w="562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before="240" w:line="360" w:lineRule="auto"/>
              <w:rPr>
                <w:sz w:val="26"/>
                <w:szCs w:val="26"/>
              </w:rPr>
            </w:pPr>
            <w:r w:rsidDel="00000000" w:rsidR="00000000" w:rsidRPr="00000000">
              <w:rPr>
                <w:sz w:val="26"/>
                <w:szCs w:val="26"/>
                <w:rtl w:val="0"/>
              </w:rPr>
              <w:t xml:space="preserve">Quản lý thống kê</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before="240" w:line="360" w:lineRule="auto"/>
              <w:rPr>
                <w:sz w:val="26"/>
                <w:szCs w:val="26"/>
              </w:rPr>
            </w:pPr>
            <w:r w:rsidDel="00000000" w:rsidR="00000000" w:rsidRPr="00000000">
              <w:rPr>
                <w:sz w:val="26"/>
                <w:szCs w:val="26"/>
                <w:rtl w:val="0"/>
              </w:rPr>
              <w:t xml:space="preserve">Quản lý</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before="240" w:line="360" w:lineRule="auto"/>
              <w:rPr>
                <w:sz w:val="26"/>
                <w:szCs w:val="26"/>
              </w:rPr>
            </w:pPr>
            <w:r w:rsidDel="00000000" w:rsidR="00000000" w:rsidRPr="00000000">
              <w:rPr>
                <w:sz w:val="26"/>
                <w:szCs w:val="26"/>
                <w:rtl w:val="0"/>
              </w:rPr>
              <w:t xml:space="preserve">Usecase này cho phép thống kê doanh thu theo loại, thống kê mỗi loại bán được bao nhiêu sản phẩm, thống kê sản phẩm bán chạy.</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61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before="240" w:line="360" w:lineRule="auto"/>
              <w:rPr>
                <w:sz w:val="26"/>
                <w:szCs w:val="26"/>
              </w:rPr>
            </w:pPr>
            <w:r w:rsidDel="00000000" w:rsidR="00000000" w:rsidRPr="00000000">
              <w:rPr>
                <w:sz w:val="26"/>
                <w:szCs w:val="26"/>
                <w:rtl w:val="0"/>
              </w:rPr>
              <w:t xml:space="preserve">1. Người quản lý chọn trên menu bao gồm thống kê doanh thu theo loại, thống kê mỗi loại bán được bao nhiêu sản phẩm, thống kê sản phẩm bán chạy. </w:t>
            </w:r>
          </w:p>
          <w:p w:rsidR="00000000" w:rsidDel="00000000" w:rsidP="00000000" w:rsidRDefault="00000000" w:rsidRPr="00000000" w14:paraId="0000014E">
            <w:pPr>
              <w:spacing w:before="240" w:line="360" w:lineRule="auto"/>
              <w:rPr>
                <w:sz w:val="26"/>
                <w:szCs w:val="26"/>
              </w:rPr>
            </w:pPr>
            <w:r w:rsidDel="00000000" w:rsidR="00000000" w:rsidRPr="00000000">
              <w:rPr>
                <w:sz w:val="26"/>
                <w:szCs w:val="26"/>
                <w:rtl w:val="0"/>
              </w:rPr>
              <w:t xml:space="preserve">2. Hệ thống sẽ cho phép người quản lý chọn khoản</w:t>
            </w:r>
          </w:p>
          <w:p w:rsidR="00000000" w:rsidDel="00000000" w:rsidP="00000000" w:rsidRDefault="00000000" w:rsidRPr="00000000" w14:paraId="0000014F">
            <w:pPr>
              <w:spacing w:before="240" w:line="360" w:lineRule="auto"/>
              <w:rPr>
                <w:sz w:val="26"/>
                <w:szCs w:val="26"/>
              </w:rPr>
            </w:pPr>
            <w:r w:rsidDel="00000000" w:rsidR="00000000" w:rsidRPr="00000000">
              <w:rPr>
                <w:sz w:val="26"/>
                <w:szCs w:val="26"/>
                <w:rtl w:val="0"/>
              </w:rPr>
              <w:t xml:space="preserve">thời gian mà muốn xem. Người quản lý chọn yêu cầu thống kê.</w:t>
            </w:r>
          </w:p>
          <w:p w:rsidR="00000000" w:rsidDel="00000000" w:rsidP="00000000" w:rsidRDefault="00000000" w:rsidRPr="00000000" w14:paraId="00000150">
            <w:pPr>
              <w:spacing w:before="240" w:line="360" w:lineRule="auto"/>
              <w:rPr>
                <w:sz w:val="26"/>
                <w:szCs w:val="26"/>
              </w:rPr>
            </w:pPr>
            <w:r w:rsidDel="00000000" w:rsidR="00000000" w:rsidRPr="00000000">
              <w:rPr>
                <w:sz w:val="26"/>
                <w:szCs w:val="26"/>
                <w:rtl w:val="0"/>
              </w:rPr>
              <w:t xml:space="preserve">3. Hệ thống sẽ truy xuất các mặt hàng trong cơ sở dữ</w:t>
            </w:r>
          </w:p>
          <w:p w:rsidR="00000000" w:rsidDel="00000000" w:rsidP="00000000" w:rsidRDefault="00000000" w:rsidRPr="00000000" w14:paraId="00000151">
            <w:pPr>
              <w:spacing w:before="240" w:line="360" w:lineRule="auto"/>
              <w:rPr>
                <w:sz w:val="26"/>
                <w:szCs w:val="26"/>
              </w:rPr>
            </w:pPr>
            <w:r w:rsidDel="00000000" w:rsidR="00000000" w:rsidRPr="00000000">
              <w:rPr>
                <w:sz w:val="26"/>
                <w:szCs w:val="26"/>
                <w:rtl w:val="0"/>
              </w:rPr>
              <w:t xml:space="preserve">liệu để hiển thị sản phẩm và tổng số sản phẩm bán được.</w:t>
            </w:r>
          </w:p>
          <w:p w:rsidR="00000000" w:rsidDel="00000000" w:rsidP="00000000" w:rsidRDefault="00000000" w:rsidRPr="00000000" w14:paraId="00000152">
            <w:pPr>
              <w:spacing w:before="240" w:line="360" w:lineRule="auto"/>
              <w:rPr>
                <w:sz w:val="26"/>
                <w:szCs w:val="26"/>
              </w:rPr>
            </w:pPr>
            <w:r w:rsidDel="00000000" w:rsidR="00000000" w:rsidRPr="00000000">
              <w:rPr>
                <w:sz w:val="26"/>
                <w:szCs w:val="26"/>
                <w:rtl w:val="0"/>
              </w:rPr>
              <w:t xml:space="preserve">4. Sau khi thống kê xong thì dòng sự kiện này kết</w:t>
            </w:r>
          </w:p>
          <w:p w:rsidR="00000000" w:rsidDel="00000000" w:rsidP="00000000" w:rsidRDefault="00000000" w:rsidRPr="00000000" w14:paraId="00000153">
            <w:pPr>
              <w:spacing w:before="240" w:line="360" w:lineRule="auto"/>
              <w:rPr>
                <w:sz w:val="26"/>
                <w:szCs w:val="26"/>
              </w:rPr>
            </w:pPr>
            <w:r w:rsidDel="00000000" w:rsidR="00000000" w:rsidRPr="00000000">
              <w:rPr>
                <w:sz w:val="26"/>
                <w:szCs w:val="26"/>
                <w:rtl w:val="0"/>
              </w:rPr>
              <w:t xml:space="preserve">thúc.</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before="240" w:line="360" w:lineRule="auto"/>
              <w:rPr>
                <w:sz w:val="26"/>
                <w:szCs w:val="26"/>
              </w:rPr>
            </w:pPr>
            <w:r w:rsidDel="00000000" w:rsidR="00000000" w:rsidRPr="00000000">
              <w:rPr>
                <w:sz w:val="26"/>
                <w:szCs w:val="26"/>
                <w:rtl w:val="0"/>
              </w:rPr>
              <w:t xml:space="preserve">Không có.</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before="240" w:line="360" w:lineRule="auto"/>
              <w:rPr>
                <w:sz w:val="26"/>
                <w:szCs w:val="26"/>
              </w:rPr>
            </w:pPr>
            <w:r w:rsidDel="00000000" w:rsidR="00000000" w:rsidRPr="00000000">
              <w:rPr>
                <w:sz w:val="26"/>
                <w:szCs w:val="26"/>
                <w:rtl w:val="0"/>
              </w:rPr>
              <w:t xml:space="preserve">Người quản lý phải đăng nhập vào hệ thống rồi mới thực hiện được chức năng quản lý thống kê báo cáo.</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before="240" w:line="360" w:lineRule="auto"/>
              <w:rPr>
                <w:sz w:val="26"/>
                <w:szCs w:val="26"/>
              </w:rPr>
            </w:pPr>
            <w:r w:rsidDel="00000000" w:rsidR="00000000" w:rsidRPr="00000000">
              <w:rPr>
                <w:sz w:val="26"/>
                <w:szCs w:val="26"/>
                <w:rtl w:val="0"/>
              </w:rPr>
              <w:t xml:space="preserve">Nếu use case thành công thì việc thống kê doanh thu được tìm kiếm và sắp xếp theo một trình tự nào đó theo yêu cầu của người quản lý trong hệ thống. Ngược lại trạng thái hệ thống không có gì thay đổi.</w:t>
            </w:r>
          </w:p>
        </w:tc>
      </w:tr>
    </w:tbl>
    <w:p w:rsidR="00000000" w:rsidDel="00000000" w:rsidP="00000000" w:rsidRDefault="00000000" w:rsidRPr="00000000" w14:paraId="0000015D">
      <w:pPr>
        <w:spacing w:before="240" w:line="360" w:lineRule="auto"/>
        <w:jc w:val="center"/>
        <w:rPr>
          <w:i w:val="1"/>
          <w:sz w:val="26"/>
          <w:szCs w:val="26"/>
        </w:rPr>
      </w:pPr>
      <w:r w:rsidDel="00000000" w:rsidR="00000000" w:rsidRPr="00000000">
        <w:rPr>
          <w:i w:val="1"/>
          <w:sz w:val="26"/>
          <w:szCs w:val="26"/>
          <w:rtl w:val="0"/>
        </w:rPr>
        <w:t xml:space="preserve">Bảng 3.9: Đặc tả usecase Quản lý thống kê báo cáo</w:t>
      </w:r>
    </w:p>
    <w:p w:rsidR="00000000" w:rsidDel="00000000" w:rsidP="00000000" w:rsidRDefault="00000000" w:rsidRPr="00000000" w14:paraId="0000015E">
      <w:pPr>
        <w:spacing w:before="240" w:line="36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5F">
      <w:pPr>
        <w:pStyle w:val="Heading3"/>
        <w:keepNext w:val="0"/>
        <w:keepLines w:val="0"/>
        <w:spacing w:after="240" w:before="280" w:line="360" w:lineRule="auto"/>
        <w:rPr>
          <w:b w:val="1"/>
          <w:color w:val="000000"/>
          <w:sz w:val="26"/>
          <w:szCs w:val="26"/>
        </w:rPr>
      </w:pPr>
      <w:bookmarkStart w:colFirst="0" w:colLast="0" w:name="_o46p08x7kco3" w:id="9"/>
      <w:bookmarkEnd w:id="9"/>
      <w:r w:rsidDel="00000000" w:rsidR="00000000" w:rsidRPr="00000000">
        <w:rPr>
          <w:b w:val="1"/>
          <w:color w:val="000000"/>
          <w:sz w:val="26"/>
          <w:szCs w:val="26"/>
          <w:rtl w:val="0"/>
        </w:rPr>
        <w:t xml:space="preserve">3.3.10 Đặc tả use case Quản lý phiếu nhập</w:t>
      </w:r>
    </w:p>
    <w:tbl>
      <w:tblPr>
        <w:tblStyle w:val="Table10"/>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30"/>
        <w:gridCol w:w="5625"/>
        <w:tblGridChange w:id="0">
          <w:tblGrid>
            <w:gridCol w:w="1470"/>
            <w:gridCol w:w="1530"/>
            <w:gridCol w:w="562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before="240" w:line="360" w:lineRule="auto"/>
              <w:rPr>
                <w:sz w:val="26"/>
                <w:szCs w:val="26"/>
              </w:rPr>
            </w:pPr>
            <w:r w:rsidDel="00000000" w:rsidR="00000000" w:rsidRPr="00000000">
              <w:rPr>
                <w:sz w:val="26"/>
                <w:szCs w:val="26"/>
                <w:rtl w:val="0"/>
              </w:rPr>
              <w:t xml:space="preserve">Quản lý phiếu nhập</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before="240" w:line="360" w:lineRule="auto"/>
              <w:rPr>
                <w:sz w:val="26"/>
                <w:szCs w:val="26"/>
              </w:rPr>
            </w:pPr>
            <w:r w:rsidDel="00000000" w:rsidR="00000000" w:rsidRPr="00000000">
              <w:rPr>
                <w:sz w:val="26"/>
                <w:szCs w:val="26"/>
                <w:rtl w:val="0"/>
              </w:rPr>
              <w:t xml:space="preserve">Quản lý</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before="240" w:line="360" w:lineRule="auto"/>
              <w:rPr>
                <w:sz w:val="26"/>
                <w:szCs w:val="26"/>
              </w:rPr>
            </w:pPr>
            <w:r w:rsidDel="00000000" w:rsidR="00000000" w:rsidRPr="00000000">
              <w:rPr>
                <w:sz w:val="26"/>
                <w:szCs w:val="26"/>
                <w:rtl w:val="0"/>
              </w:rPr>
              <w:t xml:space="preserve">Use case này cho phép người quản trị quản lý các phiếu nhập và thực hiện các chức năng như: Thêm phiếu nhập, sửa phiếu nhập, xóa phiếu nhập.</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1546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before="240" w:line="360" w:lineRule="auto"/>
              <w:rPr>
                <w:sz w:val="26"/>
                <w:szCs w:val="26"/>
              </w:rPr>
            </w:pPr>
            <w:r w:rsidDel="00000000" w:rsidR="00000000" w:rsidRPr="00000000">
              <w:rPr>
                <w:sz w:val="26"/>
                <w:szCs w:val="26"/>
                <w:rtl w:val="0"/>
              </w:rPr>
              <w:t xml:space="preserve">1. Usecase bắt đầu khi người quản lý chọn xem hay thêm mới, sửa, xóa phiếu nhập ra khỏi hệ thống.</w:t>
            </w:r>
          </w:p>
          <w:p w:rsidR="00000000" w:rsidDel="00000000" w:rsidP="00000000" w:rsidRDefault="00000000" w:rsidRPr="00000000" w14:paraId="0000016F">
            <w:pPr>
              <w:spacing w:before="240" w:line="360" w:lineRule="auto"/>
              <w:rPr>
                <w:sz w:val="26"/>
                <w:szCs w:val="26"/>
              </w:rPr>
            </w:pPr>
            <w:r w:rsidDel="00000000" w:rsidR="00000000" w:rsidRPr="00000000">
              <w:rPr>
                <w:sz w:val="26"/>
                <w:szCs w:val="26"/>
                <w:rtl w:val="0"/>
              </w:rPr>
              <w:t xml:space="preserve">2. Hệ thống hiển thị thông tin phiếu nhập trong hệ thống và yêu cầu người quản lý chọn chức năng muốn thực hiện. Sau khi chọn chức năng, một trong các luồng phụ tương cấp sau được thực hiện.</w:t>
            </w:r>
          </w:p>
          <w:p w:rsidR="00000000" w:rsidDel="00000000" w:rsidP="00000000" w:rsidRDefault="00000000" w:rsidRPr="00000000" w14:paraId="00000170">
            <w:pPr>
              <w:spacing w:before="240" w:line="360" w:lineRule="auto"/>
              <w:ind w:left="260" w:hanging="120"/>
              <w:rPr>
                <w:sz w:val="26"/>
                <w:szCs w:val="26"/>
              </w:rPr>
            </w:pPr>
            <w:r w:rsidDel="00000000" w:rsidR="00000000" w:rsidRPr="00000000">
              <w:rPr>
                <w:sz w:val="26"/>
                <w:szCs w:val="26"/>
                <w:rtl w:val="0"/>
              </w:rPr>
              <w:t xml:space="preserve">2.1 Nếu người quản lý muốn thêm: luồng phụ thêm được thực hiện.</w:t>
            </w:r>
          </w:p>
          <w:p w:rsidR="00000000" w:rsidDel="00000000" w:rsidP="00000000" w:rsidRDefault="00000000" w:rsidRPr="00000000" w14:paraId="00000171">
            <w:pPr>
              <w:spacing w:before="240" w:line="360" w:lineRule="auto"/>
              <w:rPr>
                <w:sz w:val="26"/>
                <w:szCs w:val="26"/>
              </w:rPr>
            </w:pPr>
            <w:r w:rsidDel="00000000" w:rsidR="00000000" w:rsidRPr="00000000">
              <w:rPr>
                <w:sz w:val="26"/>
                <w:szCs w:val="26"/>
                <w:rtl w:val="0"/>
              </w:rPr>
              <w:t xml:space="preserve">2.2 Nếu người quản lý muốn sửa: luồng phụ sửa được thực hiện.</w:t>
            </w:r>
          </w:p>
          <w:p w:rsidR="00000000" w:rsidDel="00000000" w:rsidP="00000000" w:rsidRDefault="00000000" w:rsidRPr="00000000" w14:paraId="00000172">
            <w:pPr>
              <w:spacing w:before="240" w:line="360" w:lineRule="auto"/>
              <w:rPr>
                <w:sz w:val="26"/>
                <w:szCs w:val="26"/>
              </w:rPr>
            </w:pPr>
            <w:r w:rsidDel="00000000" w:rsidR="00000000" w:rsidRPr="00000000">
              <w:rPr>
                <w:sz w:val="26"/>
                <w:szCs w:val="26"/>
                <w:rtl w:val="0"/>
              </w:rPr>
              <w:t xml:space="preserve">2.3 Nếu người quản lý muốn xóa: luồng phụ xóa</w:t>
            </w:r>
          </w:p>
          <w:p w:rsidR="00000000" w:rsidDel="00000000" w:rsidP="00000000" w:rsidRDefault="00000000" w:rsidRPr="00000000" w14:paraId="00000173">
            <w:pPr>
              <w:spacing w:before="240" w:line="360" w:lineRule="auto"/>
              <w:rPr>
                <w:sz w:val="26"/>
                <w:szCs w:val="26"/>
              </w:rPr>
            </w:pPr>
            <w:r w:rsidDel="00000000" w:rsidR="00000000" w:rsidRPr="00000000">
              <w:rPr>
                <w:sz w:val="26"/>
                <w:szCs w:val="26"/>
                <w:rtl w:val="0"/>
              </w:rPr>
              <w:t xml:space="preserve">được thực hiện.</w:t>
            </w:r>
          </w:p>
          <w:p w:rsidR="00000000" w:rsidDel="00000000" w:rsidP="00000000" w:rsidRDefault="00000000" w:rsidRPr="00000000" w14:paraId="00000174">
            <w:pPr>
              <w:spacing w:before="240" w:line="360" w:lineRule="auto"/>
              <w:rPr>
                <w:sz w:val="26"/>
                <w:szCs w:val="26"/>
              </w:rPr>
            </w:pPr>
            <w:r w:rsidDel="00000000" w:rsidR="00000000" w:rsidRPr="00000000">
              <w:rPr>
                <w:b w:val="1"/>
                <w:sz w:val="26"/>
                <w:szCs w:val="26"/>
                <w:rtl w:val="0"/>
              </w:rPr>
              <w:t xml:space="preserve">Luồng phụ thêm: </w:t>
            </w:r>
            <w:r w:rsidDel="00000000" w:rsidR="00000000" w:rsidRPr="00000000">
              <w:rPr>
                <w:sz w:val="26"/>
                <w:szCs w:val="26"/>
                <w:rtl w:val="0"/>
              </w:rPr>
              <w:t xml:space="preserve">Hệ thống yêu cầu nhập đầy đủ các thông tin của phiếu nhập mới, sau đó chọn chức năng thêm.</w:t>
            </w:r>
          </w:p>
          <w:p w:rsidR="00000000" w:rsidDel="00000000" w:rsidP="00000000" w:rsidRDefault="00000000" w:rsidRPr="00000000" w14:paraId="00000175">
            <w:pPr>
              <w:spacing w:before="240" w:line="360" w:lineRule="auto"/>
              <w:rPr>
                <w:sz w:val="26"/>
                <w:szCs w:val="26"/>
              </w:rPr>
            </w:pPr>
            <w:r w:rsidDel="00000000" w:rsidR="00000000" w:rsidRPr="00000000">
              <w:rPr>
                <w:sz w:val="26"/>
                <w:szCs w:val="26"/>
                <w:rtl w:val="0"/>
              </w:rPr>
              <w:t xml:space="preserve">* Nếu thành công : thông tin sẽ được nhập vào hệ thống và thông báo ra màn hình.</w:t>
            </w:r>
          </w:p>
          <w:p w:rsidR="00000000" w:rsidDel="00000000" w:rsidP="00000000" w:rsidRDefault="00000000" w:rsidRPr="00000000" w14:paraId="00000176">
            <w:pPr>
              <w:spacing w:before="240" w:line="360" w:lineRule="auto"/>
              <w:rPr>
                <w:sz w:val="26"/>
                <w:szCs w:val="26"/>
              </w:rPr>
            </w:pPr>
            <w:r w:rsidDel="00000000" w:rsidR="00000000" w:rsidRPr="00000000">
              <w:rPr>
                <w:sz w:val="26"/>
                <w:szCs w:val="26"/>
                <w:rtl w:val="0"/>
              </w:rPr>
              <w:t xml:space="preserve">* Nếu thất bại : thông báo ra màn hình lý do thất bại và trở lại màn hình.</w:t>
            </w:r>
          </w:p>
          <w:p w:rsidR="00000000" w:rsidDel="00000000" w:rsidP="00000000" w:rsidRDefault="00000000" w:rsidRPr="00000000" w14:paraId="00000177">
            <w:pPr>
              <w:spacing w:before="240" w:line="360" w:lineRule="auto"/>
              <w:rPr>
                <w:sz w:val="26"/>
                <w:szCs w:val="26"/>
              </w:rPr>
            </w:pPr>
            <w:r w:rsidDel="00000000" w:rsidR="00000000" w:rsidRPr="00000000">
              <w:rPr>
                <w:b w:val="1"/>
                <w:sz w:val="26"/>
                <w:szCs w:val="26"/>
                <w:rtl w:val="0"/>
              </w:rPr>
              <w:t xml:space="preserve">Luồng phụ sửa: </w:t>
            </w:r>
            <w:r w:rsidDel="00000000" w:rsidR="00000000" w:rsidRPr="00000000">
              <w:rPr>
                <w:sz w:val="26"/>
                <w:szCs w:val="26"/>
                <w:rtl w:val="0"/>
              </w:rPr>
              <w:t xml:space="preserve">Chọn phiếu nhập cần sửa và hệ thống hiển thị đầy đủ các thông tin cần thiết để tiến hành việc sửa, sau khi lựa chọn một số thay đổi thì sẽ chọn chức năng sửa để tiến hành thực hiện.</w:t>
            </w:r>
          </w:p>
          <w:p w:rsidR="00000000" w:rsidDel="00000000" w:rsidP="00000000" w:rsidRDefault="00000000" w:rsidRPr="00000000" w14:paraId="00000178">
            <w:pPr>
              <w:spacing w:before="240" w:line="360" w:lineRule="auto"/>
              <w:rPr>
                <w:sz w:val="26"/>
                <w:szCs w:val="26"/>
              </w:rPr>
            </w:pPr>
            <w:r w:rsidDel="00000000" w:rsidR="00000000" w:rsidRPr="00000000">
              <w:rPr>
                <w:sz w:val="26"/>
                <w:szCs w:val="26"/>
                <w:rtl w:val="0"/>
              </w:rPr>
              <w:t xml:space="preserve">* Nếu thành công : hệ thống sẽ lưu và thông báo ra màn hình.</w:t>
            </w:r>
          </w:p>
          <w:p w:rsidR="00000000" w:rsidDel="00000000" w:rsidP="00000000" w:rsidRDefault="00000000" w:rsidRPr="00000000" w14:paraId="00000179">
            <w:pPr>
              <w:spacing w:before="240" w:line="360" w:lineRule="auto"/>
              <w:rPr>
                <w:sz w:val="26"/>
                <w:szCs w:val="26"/>
              </w:rPr>
            </w:pPr>
            <w:r w:rsidDel="00000000" w:rsidR="00000000" w:rsidRPr="00000000">
              <w:rPr>
                <w:sz w:val="26"/>
                <w:szCs w:val="26"/>
                <w:rtl w:val="0"/>
              </w:rPr>
              <w:t xml:space="preserve">* Nếu thất bại : thông báo ra màn hình lý do thất bại và trở lại màn hình.</w:t>
            </w:r>
          </w:p>
          <w:p w:rsidR="00000000" w:rsidDel="00000000" w:rsidP="00000000" w:rsidRDefault="00000000" w:rsidRPr="00000000" w14:paraId="0000017A">
            <w:pPr>
              <w:spacing w:before="240" w:line="360" w:lineRule="auto"/>
              <w:rPr>
                <w:sz w:val="26"/>
                <w:szCs w:val="26"/>
              </w:rPr>
            </w:pPr>
            <w:r w:rsidDel="00000000" w:rsidR="00000000" w:rsidRPr="00000000">
              <w:rPr>
                <w:b w:val="1"/>
                <w:sz w:val="26"/>
                <w:szCs w:val="26"/>
                <w:rtl w:val="0"/>
              </w:rPr>
              <w:t xml:space="preserve">Luồng phụ xóa : </w:t>
            </w:r>
            <w:r w:rsidDel="00000000" w:rsidR="00000000" w:rsidRPr="00000000">
              <w:rPr>
                <w:sz w:val="26"/>
                <w:szCs w:val="26"/>
                <w:rtl w:val="0"/>
              </w:rPr>
              <w:t xml:space="preserve">Chọn phiếu nhập cần xóa, hệ thống thông báo cho người dùng xác nhận :</w:t>
            </w:r>
          </w:p>
          <w:p w:rsidR="00000000" w:rsidDel="00000000" w:rsidP="00000000" w:rsidRDefault="00000000" w:rsidRPr="00000000" w14:paraId="0000017B">
            <w:pPr>
              <w:spacing w:before="240" w:line="360" w:lineRule="auto"/>
              <w:rPr>
                <w:sz w:val="26"/>
                <w:szCs w:val="26"/>
              </w:rPr>
            </w:pPr>
            <w:r w:rsidDel="00000000" w:rsidR="00000000" w:rsidRPr="00000000">
              <w:rPr>
                <w:sz w:val="26"/>
                <w:szCs w:val="26"/>
                <w:rtl w:val="0"/>
              </w:rPr>
              <w:t xml:space="preserve">* Nếu chọn “ yes ” : xóa khỏi cơ sở dữ liệu.</w:t>
            </w:r>
          </w:p>
          <w:p w:rsidR="00000000" w:rsidDel="00000000" w:rsidP="00000000" w:rsidRDefault="00000000" w:rsidRPr="00000000" w14:paraId="0000017C">
            <w:pPr>
              <w:spacing w:before="240" w:line="360" w:lineRule="auto"/>
              <w:rPr>
                <w:sz w:val="26"/>
                <w:szCs w:val="26"/>
              </w:rPr>
            </w:pPr>
            <w:r w:rsidDel="00000000" w:rsidR="00000000" w:rsidRPr="00000000">
              <w:rPr>
                <w:sz w:val="26"/>
                <w:szCs w:val="26"/>
                <w:rtl w:val="0"/>
              </w:rPr>
              <w:t xml:space="preserve">* Nếu chọn “ no “ : trở lại màn hình.</w:t>
            </w:r>
          </w:p>
        </w:tc>
      </w:tr>
      <w:tr>
        <w:trPr>
          <w:cantSplit w:val="0"/>
          <w:trHeight w:val="7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before="240" w:line="360" w:lineRule="auto"/>
              <w:rPr>
                <w:sz w:val="26"/>
                <w:szCs w:val="26"/>
              </w:rPr>
            </w:pPr>
            <w:r w:rsidDel="00000000" w:rsidR="00000000" w:rsidRPr="00000000">
              <w:rPr>
                <w:sz w:val="26"/>
                <w:szCs w:val="26"/>
                <w:rtl w:val="0"/>
              </w:rPr>
              <w:t xml:space="preserve">Không có</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before="240" w:line="360" w:lineRule="auto"/>
              <w:rPr>
                <w:sz w:val="26"/>
                <w:szCs w:val="26"/>
              </w:rPr>
            </w:pPr>
            <w:r w:rsidDel="00000000" w:rsidR="00000000" w:rsidRPr="00000000">
              <w:rPr>
                <w:sz w:val="26"/>
                <w:szCs w:val="26"/>
                <w:rtl w:val="0"/>
              </w:rPr>
              <w:t xml:space="preserve">Người quản lý phải đăng nhập vào hệ thống rồi mới thực hiện được chức năng quản lý phiếu nhập.</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before="240" w:line="360" w:lineRule="auto"/>
              <w:rPr>
                <w:sz w:val="26"/>
                <w:szCs w:val="26"/>
              </w:rPr>
            </w:pPr>
            <w:r w:rsidDel="00000000" w:rsidR="00000000" w:rsidRPr="00000000">
              <w:rPr>
                <w:sz w:val="26"/>
                <w:szCs w:val="26"/>
                <w:rtl w:val="0"/>
              </w:rPr>
              <w:t xml:space="preserve">Nếu use case thành công thì có thể quản lý phiếu nhập theo ý muốn. Ngược lại trạng thái hệ thống không có gì thay đổi.</w:t>
            </w:r>
          </w:p>
        </w:tc>
      </w:tr>
    </w:tbl>
    <w:p w:rsidR="00000000" w:rsidDel="00000000" w:rsidP="00000000" w:rsidRDefault="00000000" w:rsidRPr="00000000" w14:paraId="00000186">
      <w:pPr>
        <w:spacing w:before="240" w:line="360" w:lineRule="auto"/>
        <w:jc w:val="center"/>
        <w:rPr>
          <w:i w:val="1"/>
          <w:sz w:val="26"/>
          <w:szCs w:val="26"/>
        </w:rPr>
      </w:pPr>
      <w:r w:rsidDel="00000000" w:rsidR="00000000" w:rsidRPr="00000000">
        <w:rPr>
          <w:i w:val="1"/>
          <w:sz w:val="26"/>
          <w:szCs w:val="26"/>
          <w:rtl w:val="0"/>
        </w:rPr>
        <w:t xml:space="preserve">Bảng 3.10: Đặc tả usecase Quản lý phiếu nhập</w:t>
      </w:r>
    </w:p>
    <w:p w:rsidR="00000000" w:rsidDel="00000000" w:rsidP="00000000" w:rsidRDefault="00000000" w:rsidRPr="00000000" w14:paraId="00000187">
      <w:pPr>
        <w:spacing w:before="240" w:line="36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88">
      <w:pPr>
        <w:pStyle w:val="Heading3"/>
        <w:keepNext w:val="0"/>
        <w:keepLines w:val="0"/>
        <w:spacing w:after="240" w:before="280" w:line="360" w:lineRule="auto"/>
        <w:rPr>
          <w:b w:val="1"/>
          <w:color w:val="000000"/>
          <w:sz w:val="26"/>
          <w:szCs w:val="26"/>
        </w:rPr>
      </w:pPr>
      <w:bookmarkStart w:colFirst="0" w:colLast="0" w:name="_oh5hryr93q9r" w:id="10"/>
      <w:bookmarkEnd w:id="10"/>
      <w:r w:rsidDel="00000000" w:rsidR="00000000" w:rsidRPr="00000000">
        <w:rPr>
          <w:b w:val="1"/>
          <w:color w:val="000000"/>
          <w:sz w:val="26"/>
          <w:szCs w:val="26"/>
          <w:rtl w:val="0"/>
        </w:rPr>
        <w:t xml:space="preserve">3.3.11 Đặc tả use case Quản lý hóa đơn</w:t>
      </w:r>
    </w:p>
    <w:tbl>
      <w:tblPr>
        <w:tblStyle w:val="Table11"/>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30"/>
        <w:gridCol w:w="5625"/>
        <w:tblGridChange w:id="0">
          <w:tblGrid>
            <w:gridCol w:w="1470"/>
            <w:gridCol w:w="1530"/>
            <w:gridCol w:w="562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before="240" w:line="360" w:lineRule="auto"/>
              <w:rPr>
                <w:sz w:val="26"/>
                <w:szCs w:val="26"/>
              </w:rPr>
            </w:pPr>
            <w:r w:rsidDel="00000000" w:rsidR="00000000" w:rsidRPr="00000000">
              <w:rPr>
                <w:sz w:val="26"/>
                <w:szCs w:val="26"/>
                <w:rtl w:val="0"/>
              </w:rPr>
              <w:t xml:space="preserve">Quản lý  hóa đơn</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before="240" w:line="360" w:lineRule="auto"/>
              <w:rPr>
                <w:sz w:val="26"/>
                <w:szCs w:val="26"/>
              </w:rPr>
            </w:pPr>
            <w:r w:rsidDel="00000000" w:rsidR="00000000" w:rsidRPr="00000000">
              <w:rPr>
                <w:sz w:val="26"/>
                <w:szCs w:val="26"/>
                <w:rtl w:val="0"/>
              </w:rPr>
              <w:t xml:space="preserve">Quản lý</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before="240" w:line="360" w:lineRule="auto"/>
              <w:rPr>
                <w:sz w:val="26"/>
                <w:szCs w:val="26"/>
              </w:rPr>
            </w:pPr>
            <w:r w:rsidDel="00000000" w:rsidR="00000000" w:rsidRPr="00000000">
              <w:rPr>
                <w:sz w:val="26"/>
                <w:szCs w:val="26"/>
                <w:rtl w:val="0"/>
              </w:rPr>
              <w:t xml:space="preserve">Use case này cho phép người quản trị quản lý các hóa đơn và thực hiện các chức năng như: Xem thông tin chi tiết hóa đơn, in hóa đơn, lưu hóa đơn.</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before="240" w:line="360" w:lineRule="auto"/>
              <w:rPr>
                <w:sz w:val="26"/>
                <w:szCs w:val="26"/>
              </w:rPr>
            </w:pPr>
            <w:r w:rsidDel="00000000" w:rsidR="00000000" w:rsidRPr="00000000">
              <w:rPr>
                <w:sz w:val="26"/>
                <w:szCs w:val="26"/>
                <w:rtl w:val="0"/>
              </w:rPr>
              <w:t xml:space="preserve">Đã đăng nhập là Quản lý.</w:t>
            </w:r>
          </w:p>
        </w:tc>
      </w:tr>
      <w:tr>
        <w:trPr>
          <w:cantSplit w:val="0"/>
          <w:trHeight w:val="26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before="240" w:line="360" w:lineRule="auto"/>
              <w:rPr>
                <w:sz w:val="26"/>
                <w:szCs w:val="26"/>
              </w:rPr>
            </w:pPr>
            <w:r w:rsidDel="00000000" w:rsidR="00000000" w:rsidRPr="00000000">
              <w:rPr>
                <w:sz w:val="26"/>
                <w:szCs w:val="26"/>
                <w:rtl w:val="0"/>
              </w:rPr>
              <w:t xml:space="preserve">1. Người quản lý chọn vào xem hóa đơn</w:t>
            </w:r>
          </w:p>
          <w:p w:rsidR="00000000" w:rsidDel="00000000" w:rsidP="00000000" w:rsidRDefault="00000000" w:rsidRPr="00000000" w14:paraId="00000198">
            <w:pPr>
              <w:spacing w:before="240" w:line="360" w:lineRule="auto"/>
              <w:rPr>
                <w:sz w:val="26"/>
                <w:szCs w:val="26"/>
              </w:rPr>
            </w:pPr>
            <w:r w:rsidDel="00000000" w:rsidR="00000000" w:rsidRPr="00000000">
              <w:rPr>
                <w:sz w:val="26"/>
                <w:szCs w:val="26"/>
                <w:rtl w:val="0"/>
              </w:rPr>
              <w:t xml:space="preserve">2. Hệ thống hiển thị danh sách các hóa đơn trong hệ</w:t>
            </w:r>
          </w:p>
          <w:p w:rsidR="00000000" w:rsidDel="00000000" w:rsidP="00000000" w:rsidRDefault="00000000" w:rsidRPr="00000000" w14:paraId="00000199">
            <w:pPr>
              <w:spacing w:before="240" w:line="360" w:lineRule="auto"/>
              <w:rPr>
                <w:sz w:val="26"/>
                <w:szCs w:val="26"/>
              </w:rPr>
            </w:pPr>
            <w:r w:rsidDel="00000000" w:rsidR="00000000" w:rsidRPr="00000000">
              <w:rPr>
                <w:sz w:val="26"/>
                <w:szCs w:val="26"/>
                <w:rtl w:val="0"/>
              </w:rPr>
              <w:t xml:space="preserve">thống.</w:t>
            </w:r>
          </w:p>
          <w:p w:rsidR="00000000" w:rsidDel="00000000" w:rsidP="00000000" w:rsidRDefault="00000000" w:rsidRPr="00000000" w14:paraId="0000019A">
            <w:pPr>
              <w:spacing w:before="240" w:line="360" w:lineRule="auto"/>
              <w:rPr>
                <w:sz w:val="26"/>
                <w:szCs w:val="26"/>
              </w:rPr>
            </w:pPr>
            <w:r w:rsidDel="00000000" w:rsidR="00000000" w:rsidRPr="00000000">
              <w:rPr>
                <w:sz w:val="26"/>
                <w:szCs w:val="26"/>
                <w:rtl w:val="0"/>
              </w:rPr>
              <w:t xml:space="preserve">3. Chọn in hóa đơn (nếu muốn)</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spacing w:before="240" w:line="360" w:lineRule="auto"/>
              <w:rPr>
                <w:sz w:val="26"/>
                <w:szCs w:val="26"/>
              </w:rPr>
            </w:pPr>
            <w:r w:rsidDel="00000000" w:rsidR="00000000" w:rsidRPr="00000000">
              <w:rPr>
                <w:sz w:val="26"/>
                <w:szCs w:val="26"/>
                <w:rtl w:val="0"/>
              </w:rPr>
              <w:t xml:space="preserve">Không có</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before="240" w:line="360" w:lineRule="auto"/>
              <w:rPr>
                <w:sz w:val="26"/>
                <w:szCs w:val="26"/>
              </w:rPr>
            </w:pPr>
            <w:r w:rsidDel="00000000" w:rsidR="00000000" w:rsidRPr="00000000">
              <w:rPr>
                <w:sz w:val="26"/>
                <w:szCs w:val="26"/>
                <w:rtl w:val="0"/>
              </w:rPr>
              <w:t xml:space="preserve">Người quản lý phải đăng nhập vào hệ thống rồi mới thực hiện được chức năng quản lý hóa đơn.</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before="240" w:line="360" w:lineRule="auto"/>
              <w:rPr>
                <w:sz w:val="26"/>
                <w:szCs w:val="26"/>
              </w:rPr>
            </w:pPr>
            <w:r w:rsidDel="00000000" w:rsidR="00000000" w:rsidRPr="00000000">
              <w:rPr>
                <w:sz w:val="26"/>
                <w:szCs w:val="26"/>
                <w:rtl w:val="0"/>
              </w:rPr>
              <w:t xml:space="preserve">Nếu use case thành công thì có thể quản lý hóa đơn theo ý muốn. Ngược lại trạng thái hệ thống không có gì thay đổi.</w:t>
            </w:r>
          </w:p>
        </w:tc>
      </w:tr>
    </w:tbl>
    <w:p w:rsidR="00000000" w:rsidDel="00000000" w:rsidP="00000000" w:rsidRDefault="00000000" w:rsidRPr="00000000" w14:paraId="000001A4">
      <w:pPr>
        <w:spacing w:before="240" w:line="360" w:lineRule="auto"/>
        <w:jc w:val="center"/>
        <w:rPr>
          <w:i w:val="1"/>
          <w:sz w:val="26"/>
          <w:szCs w:val="26"/>
        </w:rPr>
      </w:pPr>
      <w:r w:rsidDel="00000000" w:rsidR="00000000" w:rsidRPr="00000000">
        <w:rPr>
          <w:i w:val="1"/>
          <w:sz w:val="26"/>
          <w:szCs w:val="26"/>
          <w:rtl w:val="0"/>
        </w:rPr>
        <w:t xml:space="preserve">Bảng 3.11: Đặc tả usecase Quản lý hóa đơn</w:t>
      </w:r>
    </w:p>
    <w:p w:rsidR="00000000" w:rsidDel="00000000" w:rsidP="00000000" w:rsidRDefault="00000000" w:rsidRPr="00000000" w14:paraId="000001A5">
      <w:pPr>
        <w:spacing w:before="240"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A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A7">
      <w:pPr>
        <w:pStyle w:val="Heading3"/>
        <w:keepNext w:val="0"/>
        <w:keepLines w:val="0"/>
        <w:spacing w:after="240" w:before="280" w:line="360" w:lineRule="auto"/>
        <w:rPr>
          <w:b w:val="1"/>
          <w:color w:val="000000"/>
          <w:sz w:val="26"/>
          <w:szCs w:val="26"/>
        </w:rPr>
      </w:pPr>
      <w:bookmarkStart w:colFirst="0" w:colLast="0" w:name="_6k3wk7pcap9v" w:id="11"/>
      <w:bookmarkEnd w:id="11"/>
      <w:r w:rsidDel="00000000" w:rsidR="00000000" w:rsidRPr="00000000">
        <w:rPr>
          <w:b w:val="1"/>
          <w:color w:val="000000"/>
          <w:sz w:val="26"/>
          <w:szCs w:val="26"/>
          <w:rtl w:val="0"/>
        </w:rPr>
        <w:t xml:space="preserve">3.3.12 Đặc tả use case Quản lý thông tin cá nhân</w:t>
      </w:r>
    </w:p>
    <w:tbl>
      <w:tblPr>
        <w:tblStyle w:val="Table12"/>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515"/>
        <w:gridCol w:w="5655"/>
        <w:tblGridChange w:id="0">
          <w:tblGrid>
            <w:gridCol w:w="1455"/>
            <w:gridCol w:w="1515"/>
            <w:gridCol w:w="565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before="240" w:line="360" w:lineRule="auto"/>
              <w:rPr>
                <w:sz w:val="26"/>
                <w:szCs w:val="26"/>
              </w:rPr>
            </w:pPr>
            <w:r w:rsidDel="00000000" w:rsidR="00000000" w:rsidRPr="00000000">
              <w:rPr>
                <w:sz w:val="26"/>
                <w:szCs w:val="26"/>
                <w:rtl w:val="0"/>
              </w:rPr>
              <w:t xml:space="preserve">Quản lý thông tin cá nhân</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before="240" w:line="360" w:lineRule="auto"/>
              <w:rPr>
                <w:sz w:val="26"/>
                <w:szCs w:val="26"/>
              </w:rPr>
            </w:pPr>
            <w:r w:rsidDel="00000000" w:rsidR="00000000" w:rsidRPr="00000000">
              <w:rPr>
                <w:sz w:val="26"/>
                <w:szCs w:val="26"/>
                <w:rtl w:val="0"/>
              </w:rPr>
              <w:t xml:space="preserve">Thành viên</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before="240" w:line="360" w:lineRule="auto"/>
              <w:rPr>
                <w:sz w:val="26"/>
                <w:szCs w:val="26"/>
              </w:rPr>
            </w:pPr>
            <w:r w:rsidDel="00000000" w:rsidR="00000000" w:rsidRPr="00000000">
              <w:rPr>
                <w:sz w:val="26"/>
                <w:szCs w:val="26"/>
                <w:rtl w:val="0"/>
              </w:rPr>
              <w:t xml:space="preserve">Use case này cho người dùng quản lý thông tin trong cơ sở dữ liệu của hệ thống. Bao gồm các thao tác: xem, thay đổi thông tin tài khoản,  khóa tài khoản, và thay đổi mật khẩu.</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before="240" w:line="360" w:lineRule="auto"/>
              <w:rPr>
                <w:sz w:val="26"/>
                <w:szCs w:val="26"/>
              </w:rPr>
            </w:pPr>
            <w:r w:rsidDel="00000000" w:rsidR="00000000" w:rsidRPr="00000000">
              <w:rPr>
                <w:sz w:val="26"/>
                <w:szCs w:val="26"/>
                <w:rtl w:val="0"/>
              </w:rPr>
              <w:t xml:space="preserve">Đã đăng nhập và hệ thống.</w:t>
            </w:r>
          </w:p>
        </w:tc>
      </w:tr>
      <w:tr>
        <w:trPr>
          <w:cantSplit w:val="0"/>
          <w:trHeight w:val="162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before="240" w:line="360" w:lineRule="auto"/>
              <w:rPr>
                <w:sz w:val="26"/>
                <w:szCs w:val="26"/>
              </w:rPr>
            </w:pPr>
            <w:r w:rsidDel="00000000" w:rsidR="00000000" w:rsidRPr="00000000">
              <w:rPr>
                <w:sz w:val="26"/>
                <w:szCs w:val="26"/>
                <w:rtl w:val="0"/>
              </w:rPr>
              <w:t xml:space="preserve">1. Usecase bắt đầu khi người dùng bắt đầu thay đổi</w:t>
            </w:r>
          </w:p>
          <w:p w:rsidR="00000000" w:rsidDel="00000000" w:rsidP="00000000" w:rsidRDefault="00000000" w:rsidRPr="00000000" w14:paraId="000001B7">
            <w:pPr>
              <w:spacing w:before="240" w:line="360" w:lineRule="auto"/>
              <w:rPr>
                <w:sz w:val="26"/>
                <w:szCs w:val="26"/>
              </w:rPr>
            </w:pPr>
            <w:r w:rsidDel="00000000" w:rsidR="00000000" w:rsidRPr="00000000">
              <w:rPr>
                <w:sz w:val="26"/>
                <w:szCs w:val="26"/>
                <w:rtl w:val="0"/>
              </w:rPr>
              <w:t xml:space="preserve">thông tin tài khoản, khóa tài khoản, và thay đổi mật khẩu trong khỏi hệ thống.</w:t>
            </w:r>
          </w:p>
          <w:p w:rsidR="00000000" w:rsidDel="00000000" w:rsidP="00000000" w:rsidRDefault="00000000" w:rsidRPr="00000000" w14:paraId="000001B8">
            <w:pPr>
              <w:spacing w:before="240" w:line="360" w:lineRule="auto"/>
              <w:rPr>
                <w:sz w:val="26"/>
                <w:szCs w:val="26"/>
              </w:rPr>
            </w:pPr>
            <w:r w:rsidDel="00000000" w:rsidR="00000000" w:rsidRPr="00000000">
              <w:rPr>
                <w:sz w:val="26"/>
                <w:szCs w:val="26"/>
                <w:rtl w:val="0"/>
              </w:rPr>
              <w:t xml:space="preserve">2. Hệ thống hiển thị thông tin tài khoản người dùng trong hệ thống.</w:t>
            </w:r>
          </w:p>
          <w:p w:rsidR="00000000" w:rsidDel="00000000" w:rsidP="00000000" w:rsidRDefault="00000000" w:rsidRPr="00000000" w14:paraId="000001B9">
            <w:pPr>
              <w:spacing w:before="240" w:line="360" w:lineRule="auto"/>
              <w:rPr>
                <w:sz w:val="26"/>
                <w:szCs w:val="26"/>
              </w:rPr>
            </w:pPr>
            <w:r w:rsidDel="00000000" w:rsidR="00000000" w:rsidRPr="00000000">
              <w:rPr>
                <w:sz w:val="26"/>
                <w:szCs w:val="26"/>
                <w:rtl w:val="0"/>
              </w:rPr>
              <w:t xml:space="preserve">3. Hệ thống yêu cầu người dùng chọn chức năng</w:t>
            </w:r>
          </w:p>
          <w:p w:rsidR="00000000" w:rsidDel="00000000" w:rsidP="00000000" w:rsidRDefault="00000000" w:rsidRPr="00000000" w14:paraId="000001BA">
            <w:pPr>
              <w:spacing w:before="240" w:line="360" w:lineRule="auto"/>
              <w:rPr>
                <w:sz w:val="26"/>
                <w:szCs w:val="26"/>
              </w:rPr>
            </w:pPr>
            <w:r w:rsidDel="00000000" w:rsidR="00000000" w:rsidRPr="00000000">
              <w:rPr>
                <w:sz w:val="26"/>
                <w:szCs w:val="26"/>
                <w:rtl w:val="0"/>
              </w:rPr>
              <w:t xml:space="preserve">muốn thực hiện. Sau khi chọn chức năng, một trong các luồng phụ tương ứng sau được thực hiện.</w:t>
            </w:r>
          </w:p>
          <w:p w:rsidR="00000000" w:rsidDel="00000000" w:rsidP="00000000" w:rsidRDefault="00000000" w:rsidRPr="00000000" w14:paraId="000001BB">
            <w:pPr>
              <w:spacing w:before="240" w:line="360" w:lineRule="auto"/>
              <w:rPr>
                <w:sz w:val="26"/>
                <w:szCs w:val="26"/>
              </w:rPr>
            </w:pPr>
            <w:r w:rsidDel="00000000" w:rsidR="00000000" w:rsidRPr="00000000">
              <w:rPr>
                <w:sz w:val="26"/>
                <w:szCs w:val="26"/>
                <w:rtl w:val="0"/>
              </w:rPr>
              <w:t xml:space="preserve">3.1 Nếu người dùng muốn thay đổi thông tin tài khoản: luồng phụ sửa được thực hiện.</w:t>
            </w:r>
          </w:p>
          <w:p w:rsidR="00000000" w:rsidDel="00000000" w:rsidP="00000000" w:rsidRDefault="00000000" w:rsidRPr="00000000" w14:paraId="000001BC">
            <w:pPr>
              <w:spacing w:before="240" w:line="360" w:lineRule="auto"/>
              <w:rPr>
                <w:sz w:val="26"/>
                <w:szCs w:val="26"/>
              </w:rPr>
            </w:pPr>
            <w:r w:rsidDel="00000000" w:rsidR="00000000" w:rsidRPr="00000000">
              <w:rPr>
                <w:sz w:val="26"/>
                <w:szCs w:val="26"/>
                <w:rtl w:val="0"/>
              </w:rPr>
              <w:t xml:space="preserve">3.2 Nếu người dùng muốn khóa tài khoản: luồng phụ</w:t>
            </w:r>
          </w:p>
          <w:p w:rsidR="00000000" w:rsidDel="00000000" w:rsidP="00000000" w:rsidRDefault="00000000" w:rsidRPr="00000000" w14:paraId="000001BD">
            <w:pPr>
              <w:spacing w:before="240" w:line="360" w:lineRule="auto"/>
              <w:rPr>
                <w:sz w:val="26"/>
                <w:szCs w:val="26"/>
              </w:rPr>
            </w:pPr>
            <w:r w:rsidDel="00000000" w:rsidR="00000000" w:rsidRPr="00000000">
              <w:rPr>
                <w:sz w:val="26"/>
                <w:szCs w:val="26"/>
                <w:rtl w:val="0"/>
              </w:rPr>
              <w:t xml:space="preserve">Khóa tài khoản được thực hiện.</w:t>
            </w:r>
          </w:p>
          <w:p w:rsidR="00000000" w:rsidDel="00000000" w:rsidP="00000000" w:rsidRDefault="00000000" w:rsidRPr="00000000" w14:paraId="000001BE">
            <w:pPr>
              <w:spacing w:before="240" w:line="360" w:lineRule="auto"/>
              <w:rPr>
                <w:sz w:val="26"/>
                <w:szCs w:val="26"/>
              </w:rPr>
            </w:pPr>
            <w:r w:rsidDel="00000000" w:rsidR="00000000" w:rsidRPr="00000000">
              <w:rPr>
                <w:sz w:val="26"/>
                <w:szCs w:val="26"/>
                <w:rtl w:val="0"/>
              </w:rPr>
              <w:t xml:space="preserve">3.3 Nếu người dùng muốn thay đổi mật khẩu: luồng</w:t>
            </w:r>
          </w:p>
          <w:p w:rsidR="00000000" w:rsidDel="00000000" w:rsidP="00000000" w:rsidRDefault="00000000" w:rsidRPr="00000000" w14:paraId="000001BF">
            <w:pPr>
              <w:spacing w:before="240" w:line="360" w:lineRule="auto"/>
              <w:rPr>
                <w:sz w:val="26"/>
                <w:szCs w:val="26"/>
              </w:rPr>
            </w:pPr>
            <w:r w:rsidDel="00000000" w:rsidR="00000000" w:rsidRPr="00000000">
              <w:rPr>
                <w:sz w:val="26"/>
                <w:szCs w:val="26"/>
                <w:rtl w:val="0"/>
              </w:rPr>
              <w:t xml:space="preserve">phụ đổi mật khẩu được thực hiện.</w:t>
            </w:r>
          </w:p>
          <w:p w:rsidR="00000000" w:rsidDel="00000000" w:rsidP="00000000" w:rsidRDefault="00000000" w:rsidRPr="00000000" w14:paraId="000001C0">
            <w:pPr>
              <w:spacing w:before="240" w:line="360" w:lineRule="auto"/>
              <w:rPr>
                <w:sz w:val="26"/>
                <w:szCs w:val="26"/>
              </w:rPr>
            </w:pPr>
            <w:r w:rsidDel="00000000" w:rsidR="00000000" w:rsidRPr="00000000">
              <w:rPr>
                <w:b w:val="1"/>
                <w:sz w:val="26"/>
                <w:szCs w:val="26"/>
                <w:rtl w:val="0"/>
              </w:rPr>
              <w:t xml:space="preserve">Luồng phụ sửa</w:t>
            </w:r>
            <w:r w:rsidDel="00000000" w:rsidR="00000000" w:rsidRPr="00000000">
              <w:rPr>
                <w:sz w:val="26"/>
                <w:szCs w:val="26"/>
                <w:rtl w:val="0"/>
              </w:rPr>
              <w:t xml:space="preserve">: Hệ thống hiển thị trang thông tin</w:t>
            </w:r>
          </w:p>
          <w:p w:rsidR="00000000" w:rsidDel="00000000" w:rsidP="00000000" w:rsidRDefault="00000000" w:rsidRPr="00000000" w14:paraId="000001C1">
            <w:pPr>
              <w:spacing w:before="240" w:line="360" w:lineRule="auto"/>
              <w:rPr>
                <w:sz w:val="26"/>
                <w:szCs w:val="26"/>
              </w:rPr>
            </w:pPr>
            <w:r w:rsidDel="00000000" w:rsidR="00000000" w:rsidRPr="00000000">
              <w:rPr>
                <w:sz w:val="26"/>
                <w:szCs w:val="26"/>
                <w:rtl w:val="0"/>
              </w:rPr>
              <w:t xml:space="preserve">chi tiết của người dùng. Sau đó người dùng thực hiện</w:t>
            </w:r>
          </w:p>
          <w:p w:rsidR="00000000" w:rsidDel="00000000" w:rsidP="00000000" w:rsidRDefault="00000000" w:rsidRPr="00000000" w14:paraId="000001C2">
            <w:pPr>
              <w:spacing w:before="240" w:line="360" w:lineRule="auto"/>
              <w:rPr>
                <w:sz w:val="26"/>
                <w:szCs w:val="26"/>
              </w:rPr>
            </w:pPr>
            <w:r w:rsidDel="00000000" w:rsidR="00000000" w:rsidRPr="00000000">
              <w:rPr>
                <w:sz w:val="26"/>
                <w:szCs w:val="26"/>
                <w:rtl w:val="0"/>
              </w:rPr>
              <w:t xml:space="preserve">chức năng sửa và hệ thống sẽ cập nhật lại thông tin</w:t>
            </w:r>
          </w:p>
          <w:p w:rsidR="00000000" w:rsidDel="00000000" w:rsidP="00000000" w:rsidRDefault="00000000" w:rsidRPr="00000000" w14:paraId="000001C3">
            <w:pPr>
              <w:spacing w:before="240" w:line="360" w:lineRule="auto"/>
              <w:rPr>
                <w:sz w:val="26"/>
                <w:szCs w:val="26"/>
              </w:rPr>
            </w:pPr>
            <w:r w:rsidDel="00000000" w:rsidR="00000000" w:rsidRPr="00000000">
              <w:rPr>
                <w:sz w:val="26"/>
                <w:szCs w:val="26"/>
                <w:rtl w:val="0"/>
              </w:rPr>
              <w:t xml:space="preserve">cá nhân của người dùng.</w:t>
            </w:r>
          </w:p>
          <w:p w:rsidR="00000000" w:rsidDel="00000000" w:rsidP="00000000" w:rsidRDefault="00000000" w:rsidRPr="00000000" w14:paraId="000001C4">
            <w:pPr>
              <w:spacing w:before="240" w:line="360" w:lineRule="auto"/>
              <w:rPr>
                <w:sz w:val="26"/>
                <w:szCs w:val="26"/>
              </w:rPr>
            </w:pPr>
            <w:r w:rsidDel="00000000" w:rsidR="00000000" w:rsidRPr="00000000">
              <w:rPr>
                <w:b w:val="1"/>
                <w:sz w:val="26"/>
                <w:szCs w:val="26"/>
                <w:rtl w:val="0"/>
              </w:rPr>
              <w:t xml:space="preserve">Luồng phụ khóa tài khoản:</w:t>
            </w:r>
            <w:r w:rsidDel="00000000" w:rsidR="00000000" w:rsidRPr="00000000">
              <w:rPr>
                <w:sz w:val="26"/>
                <w:szCs w:val="26"/>
                <w:rtl w:val="0"/>
              </w:rPr>
              <w:t xml:space="preserve"> Người dùng chọn xóa tài khoản ra khỏi hệ thống. Sau đó thực hiện chức năng xóa, hệ thống sẽ hiện thông báo xác nhận xóa tới người dùng. Cuối cùng tài khoản sẽ được khoá.</w:t>
            </w:r>
          </w:p>
          <w:p w:rsidR="00000000" w:rsidDel="00000000" w:rsidP="00000000" w:rsidRDefault="00000000" w:rsidRPr="00000000" w14:paraId="000001C5">
            <w:pPr>
              <w:spacing w:before="240" w:line="360" w:lineRule="auto"/>
              <w:rPr>
                <w:sz w:val="26"/>
                <w:szCs w:val="26"/>
              </w:rPr>
            </w:pPr>
            <w:r w:rsidDel="00000000" w:rsidR="00000000" w:rsidRPr="00000000">
              <w:rPr>
                <w:b w:val="1"/>
                <w:sz w:val="26"/>
                <w:szCs w:val="26"/>
                <w:rtl w:val="0"/>
              </w:rPr>
              <w:t xml:space="preserve">Luồng phụ thay đổi mật khẩu:</w:t>
            </w:r>
            <w:r w:rsidDel="00000000" w:rsidR="00000000" w:rsidRPr="00000000">
              <w:rPr>
                <w:sz w:val="26"/>
                <w:szCs w:val="26"/>
                <w:rtl w:val="0"/>
              </w:rPr>
              <w:t xml:space="preserve"> Hệ thống sẽ hiển</w:t>
            </w:r>
          </w:p>
          <w:p w:rsidR="00000000" w:rsidDel="00000000" w:rsidP="00000000" w:rsidRDefault="00000000" w:rsidRPr="00000000" w14:paraId="000001C6">
            <w:pPr>
              <w:spacing w:before="240" w:line="360" w:lineRule="auto"/>
              <w:rPr>
                <w:sz w:val="26"/>
                <w:szCs w:val="26"/>
              </w:rPr>
            </w:pPr>
            <w:r w:rsidDel="00000000" w:rsidR="00000000" w:rsidRPr="00000000">
              <w:rPr>
                <w:sz w:val="26"/>
                <w:szCs w:val="26"/>
                <w:rtl w:val="0"/>
              </w:rPr>
              <w:t xml:space="preserve">thị form cho phép người dùng thay đổi mật khẩu.</w:t>
            </w:r>
          </w:p>
          <w:p w:rsidR="00000000" w:rsidDel="00000000" w:rsidP="00000000" w:rsidRDefault="00000000" w:rsidRPr="00000000" w14:paraId="000001C7">
            <w:pPr>
              <w:spacing w:before="240" w:line="360" w:lineRule="auto"/>
              <w:rPr>
                <w:sz w:val="26"/>
                <w:szCs w:val="26"/>
              </w:rPr>
            </w:pPr>
            <w:r w:rsidDel="00000000" w:rsidR="00000000" w:rsidRPr="00000000">
              <w:rPr>
                <w:sz w:val="26"/>
                <w:szCs w:val="26"/>
                <w:rtl w:val="0"/>
              </w:rPr>
              <w:t xml:space="preserve">Người dùng nhập lại mật khẩu cũ và nhập mật khẩu</w:t>
            </w:r>
          </w:p>
          <w:p w:rsidR="00000000" w:rsidDel="00000000" w:rsidP="00000000" w:rsidRDefault="00000000" w:rsidRPr="00000000" w14:paraId="000001C8">
            <w:pPr>
              <w:spacing w:before="240" w:line="360" w:lineRule="auto"/>
              <w:rPr>
                <w:sz w:val="26"/>
                <w:szCs w:val="26"/>
              </w:rPr>
            </w:pPr>
            <w:r w:rsidDel="00000000" w:rsidR="00000000" w:rsidRPr="00000000">
              <w:rPr>
                <w:sz w:val="26"/>
                <w:szCs w:val="26"/>
                <w:rtl w:val="0"/>
              </w:rPr>
              <w:t xml:space="preserve">mới. Hệ thống kiểm tra tính hợp lệ của thông tin đưa</w:t>
            </w:r>
          </w:p>
          <w:p w:rsidR="00000000" w:rsidDel="00000000" w:rsidP="00000000" w:rsidRDefault="00000000" w:rsidRPr="00000000" w14:paraId="000001C9">
            <w:pPr>
              <w:spacing w:before="240" w:line="360" w:lineRule="auto"/>
              <w:rPr>
                <w:sz w:val="26"/>
                <w:szCs w:val="26"/>
              </w:rPr>
            </w:pPr>
            <w:r w:rsidDel="00000000" w:rsidR="00000000" w:rsidRPr="00000000">
              <w:rPr>
                <w:sz w:val="26"/>
                <w:szCs w:val="26"/>
                <w:rtl w:val="0"/>
              </w:rPr>
              <w:t xml:space="preserve">vào và lưu thông tin vào hệ thống.</w:t>
            </w:r>
          </w:p>
        </w:tc>
      </w:tr>
      <w:tr>
        <w:trPr>
          <w:cantSplit w:val="0"/>
          <w:trHeight w:val="196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before="240" w:line="360" w:lineRule="auto"/>
              <w:rPr>
                <w:sz w:val="26"/>
                <w:szCs w:val="26"/>
              </w:rPr>
            </w:pPr>
            <w:r w:rsidDel="00000000" w:rsidR="00000000" w:rsidRPr="00000000">
              <w:rPr>
                <w:sz w:val="26"/>
                <w:szCs w:val="26"/>
                <w:rtl w:val="0"/>
              </w:rPr>
              <w:t xml:space="preserve">Nếu người dùng điền chưa đầy đủ hoặc sai thông tin theo quy định thì hệ thống sẽ hiện thông báo lỗi, và khi đó người dùng có thể sửa đổi thông tin hoặc hủy bỏ thao tác đang thực hiện. Khi đó use case kết thúc.</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before="240" w:line="360" w:lineRule="auto"/>
              <w:rPr>
                <w:sz w:val="26"/>
                <w:szCs w:val="26"/>
              </w:rPr>
            </w:pPr>
            <w:r w:rsidDel="00000000" w:rsidR="00000000" w:rsidRPr="00000000">
              <w:rPr>
                <w:sz w:val="26"/>
                <w:szCs w:val="26"/>
                <w:rtl w:val="0"/>
              </w:rPr>
              <w:t xml:space="preserve">Người dùng phải đăng nhập vào hệ thống rồi mới thực hiện được chức năng quản lý thông tin cá nhân.</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spacing w:before="240" w:line="360" w:lineRule="auto"/>
              <w:rPr>
                <w:sz w:val="26"/>
                <w:szCs w:val="26"/>
              </w:rPr>
            </w:pPr>
            <w:r w:rsidDel="00000000" w:rsidR="00000000" w:rsidRPr="00000000">
              <w:rPr>
                <w:sz w:val="26"/>
                <w:szCs w:val="26"/>
                <w:rtl w:val="0"/>
              </w:rPr>
              <w:t xml:space="preserve">Nếu use case thành công thì có thể quản lý thông tin cá nhân theo nhu cầu cần thiết. Ngược lại trạng thái hệ thống không có gì thay đổi.</w:t>
            </w:r>
          </w:p>
        </w:tc>
      </w:tr>
    </w:tbl>
    <w:p w:rsidR="00000000" w:rsidDel="00000000" w:rsidP="00000000" w:rsidRDefault="00000000" w:rsidRPr="00000000" w14:paraId="000001D3">
      <w:pPr>
        <w:spacing w:before="240" w:line="360" w:lineRule="auto"/>
        <w:jc w:val="center"/>
        <w:rPr>
          <w:i w:val="1"/>
          <w:sz w:val="26"/>
          <w:szCs w:val="26"/>
        </w:rPr>
      </w:pPr>
      <w:r w:rsidDel="00000000" w:rsidR="00000000" w:rsidRPr="00000000">
        <w:rPr>
          <w:i w:val="1"/>
          <w:sz w:val="26"/>
          <w:szCs w:val="26"/>
          <w:rtl w:val="0"/>
        </w:rPr>
        <w:t xml:space="preserve">Bảng 3.12: Đặc tả usecase Quản lý thông tin cá nhân</w:t>
      </w:r>
    </w:p>
    <w:p w:rsidR="00000000" w:rsidDel="00000000" w:rsidP="00000000" w:rsidRDefault="00000000" w:rsidRPr="00000000" w14:paraId="000001D4">
      <w:pPr>
        <w:spacing w:before="240"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D5">
      <w:pPr>
        <w:pStyle w:val="Heading3"/>
        <w:keepNext w:val="0"/>
        <w:keepLines w:val="0"/>
        <w:spacing w:after="240" w:before="280" w:line="360" w:lineRule="auto"/>
        <w:rPr>
          <w:b w:val="1"/>
          <w:color w:val="000000"/>
          <w:sz w:val="26"/>
          <w:szCs w:val="26"/>
        </w:rPr>
      </w:pPr>
      <w:bookmarkStart w:colFirst="0" w:colLast="0" w:name="_kf6cau8bonqd" w:id="12"/>
      <w:bookmarkEnd w:id="12"/>
      <w:r w:rsidDel="00000000" w:rsidR="00000000" w:rsidRPr="00000000">
        <w:rPr>
          <w:b w:val="1"/>
          <w:color w:val="000000"/>
          <w:sz w:val="26"/>
          <w:szCs w:val="26"/>
          <w:rtl w:val="0"/>
        </w:rPr>
        <w:t xml:space="preserve">3.3.13 Đặc tả use case Đăng ký tài khoản</w:t>
      </w:r>
    </w:p>
    <w:tbl>
      <w:tblPr>
        <w:tblStyle w:val="Table13"/>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15"/>
        <w:gridCol w:w="5640"/>
        <w:tblGridChange w:id="0">
          <w:tblGrid>
            <w:gridCol w:w="1470"/>
            <w:gridCol w:w="1515"/>
            <w:gridCol w:w="5640"/>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before="240" w:line="360" w:lineRule="auto"/>
              <w:rPr>
                <w:sz w:val="26"/>
                <w:szCs w:val="26"/>
              </w:rPr>
            </w:pPr>
            <w:r w:rsidDel="00000000" w:rsidR="00000000" w:rsidRPr="00000000">
              <w:rPr>
                <w:sz w:val="26"/>
                <w:szCs w:val="26"/>
                <w:rtl w:val="0"/>
              </w:rPr>
              <w:t xml:space="preserve">Đăng ký tài khoản</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before="240" w:line="360" w:lineRule="auto"/>
              <w:rPr>
                <w:sz w:val="26"/>
                <w:szCs w:val="26"/>
              </w:rPr>
            </w:pPr>
            <w:r w:rsidDel="00000000" w:rsidR="00000000" w:rsidRPr="00000000">
              <w:rPr>
                <w:sz w:val="26"/>
                <w:szCs w:val="26"/>
                <w:rtl w:val="0"/>
              </w:rPr>
              <w:t xml:space="preserve">Khách</w:t>
            </w:r>
          </w:p>
        </w:tc>
      </w:tr>
      <w:tr>
        <w:trPr>
          <w:cantSplit w:val="0"/>
          <w:trHeight w:val="7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before="240" w:line="360" w:lineRule="auto"/>
              <w:rPr>
                <w:sz w:val="26"/>
                <w:szCs w:val="26"/>
              </w:rPr>
            </w:pPr>
            <w:r w:rsidDel="00000000" w:rsidR="00000000" w:rsidRPr="00000000">
              <w:rPr>
                <w:sz w:val="26"/>
                <w:szCs w:val="26"/>
                <w:rtl w:val="0"/>
              </w:rPr>
              <w:t xml:space="preserve">Use case này mô tả khách hàng dùng chức năng đăng ký của website để trở thành thành viên.</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before="240" w:line="360" w:lineRule="auto"/>
              <w:rPr>
                <w:sz w:val="26"/>
                <w:szCs w:val="26"/>
              </w:rPr>
            </w:pPr>
            <w:r w:rsidDel="00000000" w:rsidR="00000000" w:rsidRPr="00000000">
              <w:rPr>
                <w:sz w:val="26"/>
                <w:szCs w:val="26"/>
                <w:rtl w:val="0"/>
              </w:rPr>
              <w:t xml:space="preserve">Người dùng truy cập vào trang web</w:t>
            </w:r>
          </w:p>
        </w:tc>
      </w:tr>
      <w:tr>
        <w:trPr>
          <w:cantSplit w:val="0"/>
          <w:trHeight w:val="46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before="240" w:line="360" w:lineRule="auto"/>
              <w:rPr>
                <w:sz w:val="26"/>
                <w:szCs w:val="26"/>
              </w:rPr>
            </w:pPr>
            <w:r w:rsidDel="00000000" w:rsidR="00000000" w:rsidRPr="00000000">
              <w:rPr>
                <w:sz w:val="26"/>
                <w:szCs w:val="26"/>
                <w:rtl w:val="0"/>
              </w:rPr>
              <w:t xml:space="preserve">+ Use case này bắt đầu khi khách hàng muốn đăng ký thành viên trên hệ thống website.</w:t>
            </w:r>
          </w:p>
          <w:p w:rsidR="00000000" w:rsidDel="00000000" w:rsidP="00000000" w:rsidRDefault="00000000" w:rsidRPr="00000000" w14:paraId="000001E5">
            <w:pPr>
              <w:spacing w:before="240" w:line="360" w:lineRule="auto"/>
              <w:rPr>
                <w:sz w:val="26"/>
                <w:szCs w:val="26"/>
              </w:rPr>
            </w:pPr>
            <w:r w:rsidDel="00000000" w:rsidR="00000000" w:rsidRPr="00000000">
              <w:rPr>
                <w:sz w:val="26"/>
                <w:szCs w:val="26"/>
                <w:rtl w:val="0"/>
              </w:rPr>
              <w:t xml:space="preserve">+ Hệ thống yêu cầu người dùng chọn phương thức muốn liên kết để đăng nhập (qua Facebook, qua Gmail, qua Google) hoặc phương thức khác.</w:t>
            </w:r>
          </w:p>
          <w:p w:rsidR="00000000" w:rsidDel="00000000" w:rsidP="00000000" w:rsidRDefault="00000000" w:rsidRPr="00000000" w14:paraId="000001E6">
            <w:pPr>
              <w:spacing w:before="240" w:line="360" w:lineRule="auto"/>
              <w:rPr>
                <w:sz w:val="26"/>
                <w:szCs w:val="26"/>
              </w:rPr>
            </w:pPr>
            <w:r w:rsidDel="00000000" w:rsidR="00000000" w:rsidRPr="00000000">
              <w:rPr>
                <w:sz w:val="26"/>
                <w:szCs w:val="26"/>
                <w:rtl w:val="0"/>
              </w:rPr>
              <w:t xml:space="preserve">+ Hệ thống yêu cầu người dùng điền thông tin cá nhân và mã xác nhận.</w:t>
            </w:r>
          </w:p>
          <w:p w:rsidR="00000000" w:rsidDel="00000000" w:rsidP="00000000" w:rsidRDefault="00000000" w:rsidRPr="00000000" w14:paraId="000001E7">
            <w:pPr>
              <w:spacing w:before="240" w:line="360" w:lineRule="auto"/>
              <w:rPr>
                <w:sz w:val="26"/>
                <w:szCs w:val="26"/>
              </w:rPr>
            </w:pPr>
            <w:r w:rsidDel="00000000" w:rsidR="00000000" w:rsidRPr="00000000">
              <w:rPr>
                <w:sz w:val="26"/>
                <w:szCs w:val="26"/>
                <w:rtl w:val="0"/>
              </w:rPr>
              <w:t xml:space="preserve">+ Hệ thống sẽ kiểm tra tên đăng nhập và email mà người dùng vừa nhập đã tồn tại chưa, nếu chưa đăng ký thành công, ngược lại hiển thị thông báo.</w:t>
            </w:r>
          </w:p>
        </w:tc>
      </w:tr>
      <w:tr>
        <w:trPr>
          <w:cantSplit w:val="0"/>
          <w:trHeight w:val="32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before="240" w:line="360" w:lineRule="auto"/>
              <w:rPr>
                <w:sz w:val="26"/>
                <w:szCs w:val="26"/>
              </w:rPr>
            </w:pPr>
            <w:r w:rsidDel="00000000" w:rsidR="00000000" w:rsidRPr="00000000">
              <w:rPr>
                <w:sz w:val="26"/>
                <w:szCs w:val="26"/>
                <w:rtl w:val="0"/>
              </w:rPr>
              <w:t xml:space="preserve">+ Nếu trong dòng sự kiện chính người dùng nhập sai</w:t>
            </w:r>
          </w:p>
          <w:p w:rsidR="00000000" w:rsidDel="00000000" w:rsidP="00000000" w:rsidRDefault="00000000" w:rsidRPr="00000000" w14:paraId="000001EB">
            <w:pPr>
              <w:spacing w:before="240" w:line="360" w:lineRule="auto"/>
              <w:rPr>
                <w:sz w:val="26"/>
                <w:szCs w:val="26"/>
              </w:rPr>
            </w:pPr>
            <w:r w:rsidDel="00000000" w:rsidR="00000000" w:rsidRPr="00000000">
              <w:rPr>
                <w:sz w:val="26"/>
                <w:szCs w:val="26"/>
                <w:rtl w:val="0"/>
              </w:rPr>
              <w:t xml:space="preserve">mật khẩu và xác nhận mật khẩu, nhập thông tin không hợp lệ hay sai mã kiểm tra thì hệ thống sẽ thông báo lỗi, người dùng phải thực hiện lại hoặc hủy bỏ.</w:t>
            </w:r>
          </w:p>
          <w:p w:rsidR="00000000" w:rsidDel="00000000" w:rsidP="00000000" w:rsidRDefault="00000000" w:rsidRPr="00000000" w14:paraId="000001EC">
            <w:pPr>
              <w:spacing w:before="240" w:line="360" w:lineRule="auto"/>
              <w:rPr>
                <w:sz w:val="26"/>
                <w:szCs w:val="26"/>
              </w:rPr>
            </w:pPr>
            <w:r w:rsidDel="00000000" w:rsidR="00000000" w:rsidRPr="00000000">
              <w:rPr>
                <w:sz w:val="26"/>
                <w:szCs w:val="26"/>
                <w:rtl w:val="0"/>
              </w:rPr>
              <w:t xml:space="preserve">+ Việc đăng ký lúc này sẽ kết thúc.</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before="240" w:line="360" w:lineRule="auto"/>
              <w:rPr>
                <w:sz w:val="26"/>
                <w:szCs w:val="26"/>
              </w:rPr>
            </w:pPr>
            <w:r w:rsidDel="00000000" w:rsidR="00000000" w:rsidRPr="00000000">
              <w:rPr>
                <w:sz w:val="26"/>
                <w:szCs w:val="26"/>
                <w:rtl w:val="0"/>
              </w:rPr>
              <w:t xml:space="preserve">Người dùng phải chọn chức năng đăng ký tài khoản thì use case mới bắt đầu.</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before="240" w:line="360" w:lineRule="auto"/>
              <w:rPr>
                <w:sz w:val="26"/>
                <w:szCs w:val="26"/>
              </w:rPr>
            </w:pPr>
            <w:r w:rsidDel="00000000" w:rsidR="00000000" w:rsidRPr="00000000">
              <w:rPr>
                <w:sz w:val="26"/>
                <w:szCs w:val="26"/>
                <w:rtl w:val="0"/>
              </w:rPr>
              <w:t xml:space="preserve">Nếu usecase thực hiện thành công quá trình đăng ký thì sẽ có thông báo đăng ký thành viên thành công. Ngược lại quá trình không được cập nhật vào cơ sở dữ liệu của hệ thống.</w:t>
            </w:r>
          </w:p>
        </w:tc>
      </w:tr>
    </w:tbl>
    <w:p w:rsidR="00000000" w:rsidDel="00000000" w:rsidP="00000000" w:rsidRDefault="00000000" w:rsidRPr="00000000" w14:paraId="000001F3">
      <w:pPr>
        <w:spacing w:before="240" w:line="360" w:lineRule="auto"/>
        <w:jc w:val="center"/>
        <w:rPr>
          <w:i w:val="1"/>
          <w:sz w:val="26"/>
          <w:szCs w:val="26"/>
        </w:rPr>
      </w:pPr>
      <w:r w:rsidDel="00000000" w:rsidR="00000000" w:rsidRPr="00000000">
        <w:rPr>
          <w:i w:val="1"/>
          <w:sz w:val="26"/>
          <w:szCs w:val="26"/>
          <w:rtl w:val="0"/>
        </w:rPr>
        <w:t xml:space="preserve">Bảng 3.13: Đặc tả usecase Đăng ký tài khoản</w:t>
      </w:r>
    </w:p>
    <w:p w:rsidR="00000000" w:rsidDel="00000000" w:rsidP="00000000" w:rsidRDefault="00000000" w:rsidRPr="00000000" w14:paraId="000001F4">
      <w:pPr>
        <w:spacing w:before="240" w:line="36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F5">
      <w:pPr>
        <w:pStyle w:val="Heading3"/>
        <w:keepNext w:val="0"/>
        <w:keepLines w:val="0"/>
        <w:spacing w:after="240" w:before="280" w:line="360" w:lineRule="auto"/>
        <w:rPr>
          <w:b w:val="1"/>
          <w:color w:val="000000"/>
          <w:sz w:val="26"/>
          <w:szCs w:val="26"/>
        </w:rPr>
      </w:pPr>
      <w:bookmarkStart w:colFirst="0" w:colLast="0" w:name="_8t4rmeev124" w:id="13"/>
      <w:bookmarkEnd w:id="13"/>
      <w:r w:rsidDel="00000000" w:rsidR="00000000" w:rsidRPr="00000000">
        <w:rPr>
          <w:b w:val="1"/>
          <w:color w:val="000000"/>
          <w:sz w:val="26"/>
          <w:szCs w:val="26"/>
          <w:rtl w:val="0"/>
        </w:rPr>
        <w:t xml:space="preserve">3.3.14 Đặc tả use case Đăng xuất</w:t>
      </w:r>
    </w:p>
    <w:tbl>
      <w:tblPr>
        <w:tblStyle w:val="Table14"/>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30"/>
        <w:gridCol w:w="5625"/>
        <w:tblGridChange w:id="0">
          <w:tblGrid>
            <w:gridCol w:w="1470"/>
            <w:gridCol w:w="1530"/>
            <w:gridCol w:w="562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before="240" w:line="360" w:lineRule="auto"/>
              <w:rPr>
                <w:sz w:val="26"/>
                <w:szCs w:val="26"/>
              </w:rPr>
            </w:pPr>
            <w:r w:rsidDel="00000000" w:rsidR="00000000" w:rsidRPr="00000000">
              <w:rPr>
                <w:sz w:val="26"/>
                <w:szCs w:val="26"/>
                <w:rtl w:val="0"/>
              </w:rPr>
              <w:t xml:space="preserve">Tên use case: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before="240" w:line="360" w:lineRule="auto"/>
              <w:rPr>
                <w:sz w:val="26"/>
                <w:szCs w:val="26"/>
              </w:rPr>
            </w:pPr>
            <w:r w:rsidDel="00000000" w:rsidR="00000000" w:rsidRPr="00000000">
              <w:rPr>
                <w:sz w:val="26"/>
                <w:szCs w:val="26"/>
                <w:rtl w:val="0"/>
              </w:rPr>
              <w:t xml:space="preserve">Đăng xuất</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before="240" w:line="360" w:lineRule="auto"/>
              <w:rPr>
                <w:sz w:val="26"/>
                <w:szCs w:val="26"/>
              </w:rPr>
            </w:pPr>
            <w:r w:rsidDel="00000000" w:rsidR="00000000" w:rsidRPr="00000000">
              <w:rPr>
                <w:sz w:val="26"/>
                <w:szCs w:val="26"/>
                <w:rtl w:val="0"/>
              </w:rPr>
              <w:t xml:space="preserve">Tác nhân: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before="240" w:line="360" w:lineRule="auto"/>
              <w:rPr>
                <w:sz w:val="26"/>
                <w:szCs w:val="26"/>
              </w:rPr>
            </w:pPr>
            <w:r w:rsidDel="00000000" w:rsidR="00000000" w:rsidRPr="00000000">
              <w:rPr>
                <w:sz w:val="26"/>
                <w:szCs w:val="26"/>
                <w:rtl w:val="0"/>
              </w:rPr>
              <w:t xml:space="preserve">Thành viên, Quản lý</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before="240" w:line="360" w:lineRule="auto"/>
              <w:rPr>
                <w:sz w:val="26"/>
                <w:szCs w:val="26"/>
              </w:rPr>
            </w:pPr>
            <w:r w:rsidDel="00000000" w:rsidR="00000000" w:rsidRPr="00000000">
              <w:rPr>
                <w:sz w:val="26"/>
                <w:szCs w:val="26"/>
                <w:rtl w:val="0"/>
              </w:rPr>
              <w:t xml:space="preserve">Tóm tắt: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before="240" w:line="360" w:lineRule="auto"/>
              <w:rPr>
                <w:sz w:val="26"/>
                <w:szCs w:val="26"/>
              </w:rPr>
            </w:pPr>
            <w:r w:rsidDel="00000000" w:rsidR="00000000" w:rsidRPr="00000000">
              <w:rPr>
                <w:sz w:val="26"/>
                <w:szCs w:val="26"/>
                <w:rtl w:val="0"/>
              </w:rPr>
              <w:t xml:space="preserve">Use case mô tả người dùng thực hiện chức năng đăng xuất của website để thoát quyền của thành viên/ quản lý.</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before="240" w:line="360" w:lineRule="auto"/>
              <w:rPr>
                <w:sz w:val="26"/>
                <w:szCs w:val="26"/>
              </w:rPr>
            </w:pPr>
            <w:r w:rsidDel="00000000" w:rsidR="00000000" w:rsidRPr="00000000">
              <w:rPr>
                <w:sz w:val="26"/>
                <w:szCs w:val="26"/>
                <w:rtl w:val="0"/>
              </w:rPr>
              <w:t xml:space="preserve">Điều kiện tiên quyết:</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before="240" w:line="360" w:lineRule="auto"/>
              <w:rPr>
                <w:sz w:val="26"/>
                <w:szCs w:val="26"/>
              </w:rPr>
            </w:pPr>
            <w:r w:rsidDel="00000000" w:rsidR="00000000" w:rsidRPr="00000000">
              <w:rPr>
                <w:sz w:val="26"/>
                <w:szCs w:val="26"/>
                <w:rtl w:val="0"/>
              </w:rPr>
              <w:t xml:space="preserve">Đã đăng nhập vào hệ thống.</w:t>
            </w:r>
          </w:p>
        </w:tc>
      </w:tr>
      <w:tr>
        <w:trPr>
          <w:cantSplit w:val="0"/>
          <w:trHeight w:val="244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before="240" w:line="360" w:lineRule="auto"/>
              <w:rPr>
                <w:sz w:val="26"/>
                <w:szCs w:val="26"/>
              </w:rPr>
            </w:pPr>
            <w:r w:rsidDel="00000000" w:rsidR="00000000" w:rsidRPr="00000000">
              <w:rPr>
                <w:sz w:val="26"/>
                <w:szCs w:val="26"/>
                <w:rtl w:val="0"/>
              </w:rPr>
              <w:t xml:space="preserve">Dòng sự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before="240" w:line="360" w:lineRule="auto"/>
              <w:rPr>
                <w:sz w:val="26"/>
                <w:szCs w:val="26"/>
              </w:rPr>
            </w:pPr>
            <w:r w:rsidDel="00000000" w:rsidR="00000000" w:rsidRPr="00000000">
              <w:rPr>
                <w:sz w:val="26"/>
                <w:szCs w:val="26"/>
                <w:rtl w:val="0"/>
              </w:rPr>
              <w:t xml:space="preserve">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before="240" w:line="360" w:lineRule="auto"/>
              <w:rPr>
                <w:sz w:val="26"/>
                <w:szCs w:val="26"/>
              </w:rPr>
            </w:pPr>
            <w:r w:rsidDel="00000000" w:rsidR="00000000" w:rsidRPr="00000000">
              <w:rPr>
                <w:sz w:val="26"/>
                <w:szCs w:val="26"/>
                <w:rtl w:val="0"/>
              </w:rPr>
              <w:t xml:space="preserve">+ Use case này bắt đầu khi người dùng muốn đăng xuất khỏi hệ thống.</w:t>
            </w:r>
          </w:p>
          <w:p w:rsidR="00000000" w:rsidDel="00000000" w:rsidP="00000000" w:rsidRDefault="00000000" w:rsidRPr="00000000" w14:paraId="00000205">
            <w:pPr>
              <w:spacing w:before="240" w:line="360" w:lineRule="auto"/>
              <w:rPr>
                <w:sz w:val="26"/>
                <w:szCs w:val="26"/>
              </w:rPr>
            </w:pPr>
            <w:r w:rsidDel="00000000" w:rsidR="00000000" w:rsidRPr="00000000">
              <w:rPr>
                <w:sz w:val="26"/>
                <w:szCs w:val="26"/>
                <w:rtl w:val="0"/>
              </w:rPr>
              <w:t xml:space="preserve">+ Hệ thống hiện thông báo hỏi người dùng có chắc chắn muốn thoát khỏi hệ thống không. Nếu có thì</w:t>
            </w:r>
          </w:p>
          <w:p w:rsidR="00000000" w:rsidDel="00000000" w:rsidP="00000000" w:rsidRDefault="00000000" w:rsidRPr="00000000" w14:paraId="00000206">
            <w:pPr>
              <w:spacing w:before="240" w:line="360" w:lineRule="auto"/>
              <w:rPr>
                <w:sz w:val="26"/>
                <w:szCs w:val="26"/>
              </w:rPr>
            </w:pPr>
            <w:r w:rsidDel="00000000" w:rsidR="00000000" w:rsidRPr="00000000">
              <w:rPr>
                <w:sz w:val="26"/>
                <w:szCs w:val="26"/>
                <w:rtl w:val="0"/>
              </w:rPr>
              <w:t xml:space="preserve">chọn Yes, ngược lại nếu không thì chọn No.</w:t>
            </w:r>
          </w:p>
        </w:tc>
      </w:tr>
      <w:tr>
        <w:trPr>
          <w:cantSplit w:val="0"/>
          <w:trHeight w:val="9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before="240" w:line="360" w:lineRule="auto"/>
              <w:rPr>
                <w:sz w:val="26"/>
                <w:szCs w:val="26"/>
              </w:rPr>
            </w:pPr>
            <w:r w:rsidDel="00000000" w:rsidR="00000000" w:rsidRPr="00000000">
              <w:rPr>
                <w:sz w:val="26"/>
                <w:szCs w:val="26"/>
                <w:rtl w:val="0"/>
              </w:rPr>
              <w:t xml:space="preserve">Dòng sự kiện phụ</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before="240" w:line="360" w:lineRule="auto"/>
              <w:rPr>
                <w:sz w:val="26"/>
                <w:szCs w:val="26"/>
              </w:rPr>
            </w:pPr>
            <w:r w:rsidDel="00000000" w:rsidR="00000000" w:rsidRPr="00000000">
              <w:rPr>
                <w:sz w:val="26"/>
                <w:szCs w:val="26"/>
                <w:rtl w:val="0"/>
              </w:rPr>
              <w:t xml:space="preserve">Không có.</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before="240" w:line="360" w:lineRule="auto"/>
              <w:rPr>
                <w:sz w:val="26"/>
                <w:szCs w:val="26"/>
              </w:rPr>
            </w:pPr>
            <w:r w:rsidDel="00000000" w:rsidR="00000000" w:rsidRPr="00000000">
              <w:rPr>
                <w:sz w:val="26"/>
                <w:szCs w:val="26"/>
                <w:rtl w:val="0"/>
              </w:rPr>
              <w:t xml:space="preserve">Tiền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before="240" w:line="360" w:lineRule="auto"/>
              <w:rPr>
                <w:sz w:val="26"/>
                <w:szCs w:val="26"/>
              </w:rPr>
            </w:pPr>
            <w:r w:rsidDel="00000000" w:rsidR="00000000" w:rsidRPr="00000000">
              <w:rPr>
                <w:sz w:val="26"/>
                <w:szCs w:val="26"/>
                <w:rtl w:val="0"/>
              </w:rPr>
              <w:t xml:space="preserve">Người dùng phải chọn chức năng đăng xuất trên website và use case bắt đầu.</w:t>
            </w:r>
          </w:p>
        </w:tc>
      </w:tr>
      <w:tr>
        <w:trPr>
          <w:cantSplit w:val="0"/>
          <w:trHeight w:val="11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before="240" w:line="360" w:lineRule="auto"/>
              <w:rPr>
                <w:sz w:val="26"/>
                <w:szCs w:val="26"/>
              </w:rPr>
            </w:pPr>
            <w:r w:rsidDel="00000000" w:rsidR="00000000" w:rsidRPr="00000000">
              <w:rPr>
                <w:sz w:val="26"/>
                <w:szCs w:val="26"/>
                <w:rtl w:val="0"/>
              </w:rPr>
              <w:t xml:space="preserve">Hậu điều kiện:</w:t>
            </w:r>
          </w:p>
        </w:tc>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before="240" w:line="360" w:lineRule="auto"/>
              <w:rPr>
                <w:sz w:val="26"/>
                <w:szCs w:val="26"/>
              </w:rPr>
            </w:pPr>
            <w:r w:rsidDel="00000000" w:rsidR="00000000" w:rsidRPr="00000000">
              <w:rPr>
                <w:sz w:val="26"/>
                <w:szCs w:val="26"/>
                <w:rtl w:val="0"/>
              </w:rPr>
              <w:t xml:space="preserve">Nếu use case thực hiện thành công quá trình đăng xuất thì sẽ thoát khỏi tài khoản. Ngược lại trạng thái hoạt động của hệ thống không đổi.</w:t>
            </w:r>
          </w:p>
        </w:tc>
      </w:tr>
    </w:tbl>
    <w:p w:rsidR="00000000" w:rsidDel="00000000" w:rsidP="00000000" w:rsidRDefault="00000000" w:rsidRPr="00000000" w14:paraId="00000210">
      <w:pPr>
        <w:spacing w:before="240" w:line="360" w:lineRule="auto"/>
        <w:jc w:val="center"/>
        <w:rPr>
          <w:i w:val="1"/>
          <w:sz w:val="26"/>
          <w:szCs w:val="26"/>
        </w:rPr>
      </w:pPr>
      <w:r w:rsidDel="00000000" w:rsidR="00000000" w:rsidRPr="00000000">
        <w:rPr>
          <w:i w:val="1"/>
          <w:sz w:val="26"/>
          <w:szCs w:val="26"/>
          <w:rtl w:val="0"/>
        </w:rPr>
        <w:t xml:space="preserve">Bảng 3.14: Đặc tả usecase Đăng xuất</w:t>
      </w:r>
    </w:p>
    <w:p w:rsidR="00000000" w:rsidDel="00000000" w:rsidP="00000000" w:rsidRDefault="00000000" w:rsidRPr="00000000" w14:paraId="00000211">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